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3AA3C" w14:textId="00FB36AA" w:rsidR="00EE6AD4" w:rsidRPr="00D036CB" w:rsidRDefault="00EE6AD4" w:rsidP="00D036CB">
      <w:pPr>
        <w:jc w:val="center"/>
        <w:rPr>
          <w:b/>
          <w:bCs/>
          <w:sz w:val="28"/>
          <w:lang w:val="en-US"/>
        </w:rPr>
      </w:pPr>
      <w:r w:rsidRPr="00D036CB">
        <w:rPr>
          <w:b/>
          <w:bCs/>
          <w:sz w:val="28"/>
          <w:lang w:val="en-US"/>
        </w:rPr>
        <w:t>Econometric analysis of the Oil Price and its influence on industrial production in Austria</w:t>
      </w:r>
    </w:p>
    <w:p w14:paraId="406CDBA5" w14:textId="2B331226" w:rsidR="00D036CB" w:rsidRDefault="00D036CB" w:rsidP="00D036CB">
      <w:pPr>
        <w:spacing w:line="240" w:lineRule="auto"/>
        <w:rPr>
          <w:b/>
          <w:bCs/>
          <w:sz w:val="24"/>
          <w:lang w:val="en-US"/>
        </w:rPr>
      </w:pPr>
    </w:p>
    <w:p w14:paraId="53867040" w14:textId="77777777" w:rsidR="00D036CB" w:rsidRDefault="00D036CB" w:rsidP="00D036CB">
      <w:pPr>
        <w:spacing w:line="240" w:lineRule="auto"/>
        <w:jc w:val="center"/>
        <w:rPr>
          <w:bCs/>
          <w:sz w:val="24"/>
          <w:lang w:val="en-US"/>
        </w:rPr>
      </w:pPr>
      <w:r w:rsidRPr="00D036CB">
        <w:rPr>
          <w:bCs/>
          <w:sz w:val="24"/>
          <w:lang w:val="en-US"/>
        </w:rPr>
        <w:t>Macroeconomterics: Empirical Project</w:t>
      </w:r>
    </w:p>
    <w:p w14:paraId="3F587562" w14:textId="77777777" w:rsidR="00D036CB" w:rsidRDefault="00D036CB" w:rsidP="00D036CB">
      <w:pPr>
        <w:spacing w:line="240" w:lineRule="auto"/>
        <w:jc w:val="center"/>
        <w:rPr>
          <w:bCs/>
          <w:sz w:val="24"/>
          <w:lang w:val="en-US"/>
        </w:rPr>
      </w:pPr>
      <w:r>
        <w:rPr>
          <w:bCs/>
          <w:sz w:val="24"/>
          <w:lang w:val="en-US"/>
        </w:rPr>
        <w:t xml:space="preserve">SS2020 </w:t>
      </w:r>
    </w:p>
    <w:p w14:paraId="2990CE6A" w14:textId="64B5BCC4" w:rsidR="00D036CB" w:rsidRPr="00D036CB" w:rsidRDefault="00D036CB" w:rsidP="00D036CB">
      <w:pPr>
        <w:autoSpaceDE w:val="0"/>
        <w:autoSpaceDN w:val="0"/>
        <w:adjustRightInd w:val="0"/>
        <w:snapToGrid w:val="0"/>
        <w:spacing w:after="0" w:line="240" w:lineRule="auto"/>
        <w:jc w:val="center"/>
        <w:rPr>
          <w:rFonts w:ascii="Calibri" w:eastAsia="Times New Roman" w:hAnsi="Calibri" w:cs="Calibri"/>
          <w:color w:val="000000"/>
          <w:sz w:val="24"/>
          <w:szCs w:val="24"/>
          <w:lang w:val="en-US"/>
        </w:rPr>
      </w:pPr>
      <w:r w:rsidRPr="00D036CB">
        <w:rPr>
          <w:rFonts w:ascii="Calibri" w:eastAsia="Times New Roman" w:hAnsi="Calibri" w:cs="Calibri"/>
          <w:color w:val="000000"/>
          <w:sz w:val="24"/>
          <w:szCs w:val="24"/>
          <w:lang w:val="en-US"/>
        </w:rPr>
        <w:t xml:space="preserve">Katrin Aug </w:t>
      </w:r>
      <w:r w:rsidRPr="009359F3">
        <w:rPr>
          <w:rFonts w:ascii="Calibri" w:eastAsia="Times New Roman" w:hAnsi="Calibri" w:cs="Calibri"/>
          <w:sz w:val="24"/>
          <w:szCs w:val="24"/>
          <w:lang w:val="en-US"/>
        </w:rPr>
        <w:t>(120</w:t>
      </w:r>
      <w:r w:rsidR="009359F3" w:rsidRPr="009359F3">
        <w:rPr>
          <w:rFonts w:ascii="Calibri" w:eastAsia="Times New Roman" w:hAnsi="Calibri" w:cs="Calibri"/>
          <w:sz w:val="24"/>
          <w:szCs w:val="24"/>
          <w:lang w:val="en-US"/>
        </w:rPr>
        <w:t>21412</w:t>
      </w:r>
      <w:r w:rsidRPr="009359F3">
        <w:rPr>
          <w:rFonts w:ascii="Calibri" w:eastAsia="Times New Roman" w:hAnsi="Calibri" w:cs="Calibri"/>
          <w:sz w:val="24"/>
          <w:szCs w:val="24"/>
          <w:lang w:val="en-US"/>
        </w:rPr>
        <w:t xml:space="preserve">) </w:t>
      </w:r>
      <w:r w:rsidRPr="00D036CB">
        <w:rPr>
          <w:rFonts w:ascii="Calibri" w:eastAsia="Times New Roman" w:hAnsi="Calibri" w:cs="Calibri"/>
          <w:color w:val="000000"/>
          <w:sz w:val="24"/>
          <w:szCs w:val="24"/>
          <w:lang w:val="en-US"/>
        </w:rPr>
        <w:t>&amp; Leah Bryson (01609098)</w:t>
      </w:r>
    </w:p>
    <w:p w14:paraId="456C278F" w14:textId="77777777" w:rsidR="00D036CB" w:rsidRDefault="00D036CB" w:rsidP="00D036CB">
      <w:pPr>
        <w:rPr>
          <w:b/>
          <w:bCs/>
          <w:sz w:val="24"/>
          <w:lang w:val="en-US"/>
        </w:rPr>
      </w:pPr>
    </w:p>
    <w:p w14:paraId="3818E5C4" w14:textId="2E335716" w:rsidR="00D036CB" w:rsidRDefault="00D036CB" w:rsidP="00EE6AD4">
      <w:pPr>
        <w:rPr>
          <w:b/>
          <w:bCs/>
          <w:sz w:val="24"/>
          <w:lang w:val="en-US"/>
        </w:rPr>
      </w:pPr>
    </w:p>
    <w:p w14:paraId="02A0BA64" w14:textId="77777777" w:rsidR="00D036CB" w:rsidRPr="001962AF" w:rsidRDefault="00D036CB" w:rsidP="00EE6AD4">
      <w:pPr>
        <w:rPr>
          <w:b/>
          <w:bCs/>
          <w:sz w:val="24"/>
          <w:lang w:val="en-US"/>
        </w:rPr>
      </w:pPr>
    </w:p>
    <w:p w14:paraId="70F86779" w14:textId="24629C6D" w:rsidR="00EE6AD4" w:rsidRPr="001962AF" w:rsidRDefault="00EE6AD4" w:rsidP="00EE6AD4">
      <w:pPr>
        <w:pStyle w:val="ListParagraph"/>
        <w:numPr>
          <w:ilvl w:val="0"/>
          <w:numId w:val="3"/>
        </w:numPr>
        <w:rPr>
          <w:sz w:val="24"/>
          <w:lang w:val="en-US"/>
        </w:rPr>
      </w:pPr>
      <w:r w:rsidRPr="001962AF">
        <w:rPr>
          <w:sz w:val="24"/>
          <w:lang w:val="en-US"/>
        </w:rPr>
        <w:t>Introduction</w:t>
      </w:r>
    </w:p>
    <w:p w14:paraId="7617D2AB" w14:textId="08810FB5" w:rsidR="00EE6AD4" w:rsidRPr="001962AF" w:rsidRDefault="00EE6AD4" w:rsidP="00EE6AD4">
      <w:pPr>
        <w:pStyle w:val="ListParagraph"/>
        <w:numPr>
          <w:ilvl w:val="0"/>
          <w:numId w:val="4"/>
        </w:numPr>
        <w:rPr>
          <w:sz w:val="24"/>
          <w:lang w:val="en-US"/>
        </w:rPr>
      </w:pPr>
      <w:r w:rsidRPr="001962AF">
        <w:rPr>
          <w:sz w:val="24"/>
          <w:lang w:val="en-US"/>
        </w:rPr>
        <w:t>Hypothesis</w:t>
      </w:r>
    </w:p>
    <w:p w14:paraId="1167ABD4" w14:textId="008A61E3" w:rsidR="00EE6AD4" w:rsidRPr="00D036CB" w:rsidRDefault="00EE6AD4" w:rsidP="00D036CB">
      <w:pPr>
        <w:pStyle w:val="ListParagraph"/>
        <w:numPr>
          <w:ilvl w:val="0"/>
          <w:numId w:val="4"/>
        </w:numPr>
        <w:rPr>
          <w:sz w:val="24"/>
          <w:lang w:val="en-US"/>
        </w:rPr>
      </w:pPr>
      <w:r w:rsidRPr="001962AF">
        <w:rPr>
          <w:sz w:val="24"/>
          <w:lang w:val="en-US"/>
        </w:rPr>
        <w:t>Description of our (raw) data</w:t>
      </w:r>
      <w:r w:rsidR="00D036CB">
        <w:rPr>
          <w:sz w:val="24"/>
          <w:lang w:val="en-US"/>
        </w:rPr>
        <w:t xml:space="preserve">, our approach and </w:t>
      </w:r>
      <w:r w:rsidRPr="00D036CB">
        <w:rPr>
          <w:sz w:val="24"/>
          <w:lang w:val="en-US"/>
        </w:rPr>
        <w:t>methods</w:t>
      </w:r>
      <w:r w:rsidR="00D036CB">
        <w:rPr>
          <w:sz w:val="24"/>
          <w:lang w:val="en-US"/>
        </w:rPr>
        <w:t xml:space="preserve"> </w:t>
      </w:r>
    </w:p>
    <w:p w14:paraId="2D8BDF68" w14:textId="77777777" w:rsidR="00EE6AD4" w:rsidRPr="001962AF" w:rsidRDefault="00EE6AD4" w:rsidP="00EE6AD4">
      <w:pPr>
        <w:pStyle w:val="ListParagraph"/>
        <w:ind w:left="1080"/>
        <w:rPr>
          <w:sz w:val="24"/>
          <w:lang w:val="en-US"/>
        </w:rPr>
      </w:pPr>
    </w:p>
    <w:p w14:paraId="3ED7DAD1" w14:textId="6CABA503" w:rsidR="00EE6AD4" w:rsidRPr="001962AF" w:rsidRDefault="00EE6AD4" w:rsidP="00EE6AD4">
      <w:pPr>
        <w:pStyle w:val="ListParagraph"/>
        <w:numPr>
          <w:ilvl w:val="0"/>
          <w:numId w:val="3"/>
        </w:numPr>
        <w:rPr>
          <w:sz w:val="24"/>
          <w:lang w:val="en-US"/>
        </w:rPr>
      </w:pPr>
      <w:r w:rsidRPr="001962AF">
        <w:rPr>
          <w:sz w:val="24"/>
          <w:lang w:val="en-US"/>
        </w:rPr>
        <w:t>Univariate analysis</w:t>
      </w:r>
    </w:p>
    <w:p w14:paraId="081A86E4" w14:textId="57D9F577" w:rsidR="00A0674C" w:rsidRDefault="00EE6AD4" w:rsidP="00A0674C">
      <w:pPr>
        <w:pStyle w:val="ListParagraph"/>
        <w:numPr>
          <w:ilvl w:val="1"/>
          <w:numId w:val="3"/>
        </w:numPr>
        <w:rPr>
          <w:sz w:val="24"/>
          <w:lang w:val="en-US"/>
        </w:rPr>
      </w:pPr>
      <w:r w:rsidRPr="001962AF">
        <w:rPr>
          <w:sz w:val="24"/>
          <w:lang w:val="en-US"/>
        </w:rPr>
        <w:t xml:space="preserve">Univariate analysis of </w:t>
      </w:r>
      <w:r w:rsidR="00A0674C" w:rsidRPr="001962AF">
        <w:rPr>
          <w:sz w:val="24"/>
          <w:lang w:val="en-US"/>
        </w:rPr>
        <w:t>Total productio</w:t>
      </w:r>
      <w:r w:rsidR="00FF55AB" w:rsidRPr="001962AF">
        <w:rPr>
          <w:sz w:val="24"/>
          <w:lang w:val="en-US"/>
        </w:rPr>
        <w:t>n</w:t>
      </w:r>
    </w:p>
    <w:p w14:paraId="5FAAB251" w14:textId="2B776F06" w:rsidR="00D036CB" w:rsidRDefault="00D036CB" w:rsidP="00D036CB">
      <w:pPr>
        <w:pStyle w:val="ListParagraph"/>
        <w:numPr>
          <w:ilvl w:val="2"/>
          <w:numId w:val="3"/>
        </w:numPr>
        <w:rPr>
          <w:sz w:val="24"/>
          <w:lang w:val="en-US"/>
        </w:rPr>
      </w:pPr>
      <w:r>
        <w:rPr>
          <w:sz w:val="24"/>
          <w:lang w:val="en-US"/>
        </w:rPr>
        <w:t xml:space="preserve">First differences </w:t>
      </w:r>
    </w:p>
    <w:p w14:paraId="1FEB00CF" w14:textId="0F3EA9EE" w:rsidR="00D036CB" w:rsidRPr="001962AF" w:rsidRDefault="00D036CB" w:rsidP="00D036CB">
      <w:pPr>
        <w:pStyle w:val="ListParagraph"/>
        <w:numPr>
          <w:ilvl w:val="2"/>
          <w:numId w:val="3"/>
        </w:numPr>
        <w:rPr>
          <w:sz w:val="24"/>
          <w:lang w:val="en-US"/>
        </w:rPr>
      </w:pPr>
      <w:r>
        <w:rPr>
          <w:sz w:val="24"/>
          <w:lang w:val="en-US"/>
        </w:rPr>
        <w:t xml:space="preserve">Model selection </w:t>
      </w:r>
    </w:p>
    <w:p w14:paraId="0CD69964" w14:textId="7209BC1E" w:rsidR="00EE6AD4" w:rsidRPr="00D036CB" w:rsidRDefault="00EE6AD4" w:rsidP="00EE6AD4">
      <w:pPr>
        <w:pStyle w:val="ListParagraph"/>
        <w:numPr>
          <w:ilvl w:val="1"/>
          <w:numId w:val="3"/>
        </w:numPr>
        <w:rPr>
          <w:lang w:val="en-US"/>
        </w:rPr>
      </w:pPr>
      <w:r w:rsidRPr="001962AF">
        <w:rPr>
          <w:sz w:val="24"/>
          <w:szCs w:val="24"/>
          <w:lang w:val="en-US"/>
        </w:rPr>
        <w:t xml:space="preserve">Univariate analysis of </w:t>
      </w:r>
      <w:r w:rsidR="00A0674C" w:rsidRPr="001962AF">
        <w:rPr>
          <w:sz w:val="24"/>
          <w:szCs w:val="24"/>
          <w:lang w:val="en-US"/>
        </w:rPr>
        <w:t>the Oil Price</w:t>
      </w:r>
    </w:p>
    <w:p w14:paraId="7A82AEA0" w14:textId="41DECF67" w:rsidR="00D036CB" w:rsidRPr="001962AF" w:rsidRDefault="00D036CB" w:rsidP="00D036CB">
      <w:pPr>
        <w:pStyle w:val="ListParagraph"/>
        <w:numPr>
          <w:ilvl w:val="2"/>
          <w:numId w:val="3"/>
        </w:numPr>
        <w:rPr>
          <w:lang w:val="en-US"/>
        </w:rPr>
      </w:pPr>
      <w:r>
        <w:rPr>
          <w:sz w:val="24"/>
          <w:szCs w:val="24"/>
          <w:lang w:val="en-US"/>
        </w:rPr>
        <w:t xml:space="preserve">Model selection </w:t>
      </w:r>
    </w:p>
    <w:p w14:paraId="0D8A04FB" w14:textId="77777777" w:rsidR="00EE6AD4" w:rsidRPr="001962AF" w:rsidRDefault="00EE6AD4" w:rsidP="00EE6AD4">
      <w:pPr>
        <w:pStyle w:val="ListParagraph"/>
        <w:ind w:left="1224"/>
        <w:rPr>
          <w:sz w:val="24"/>
          <w:lang w:val="en-US"/>
        </w:rPr>
      </w:pPr>
    </w:p>
    <w:p w14:paraId="024C324E" w14:textId="68DE5F00" w:rsidR="00DD245A" w:rsidRDefault="00EE6AD4" w:rsidP="00DD245A">
      <w:pPr>
        <w:pStyle w:val="ListParagraph"/>
        <w:numPr>
          <w:ilvl w:val="0"/>
          <w:numId w:val="3"/>
        </w:numPr>
        <w:rPr>
          <w:sz w:val="24"/>
          <w:lang w:val="en-US"/>
        </w:rPr>
      </w:pPr>
      <w:r w:rsidRPr="001962AF">
        <w:rPr>
          <w:sz w:val="24"/>
          <w:lang w:val="en-US"/>
        </w:rPr>
        <w:t>Multivariate analysis</w:t>
      </w:r>
    </w:p>
    <w:p w14:paraId="35EF75CB" w14:textId="2B847DAF" w:rsidR="001A417E" w:rsidRPr="001A417E" w:rsidRDefault="001A417E" w:rsidP="001A417E">
      <w:pPr>
        <w:pStyle w:val="ListParagraph"/>
        <w:numPr>
          <w:ilvl w:val="1"/>
          <w:numId w:val="3"/>
        </w:numPr>
        <w:rPr>
          <w:sz w:val="24"/>
          <w:lang w:val="en-US"/>
        </w:rPr>
      </w:pPr>
      <w:r w:rsidRPr="001A417E">
        <w:rPr>
          <w:sz w:val="24"/>
          <w:lang w:val="en-US"/>
        </w:rPr>
        <w:t>Model diagnostics</w:t>
      </w:r>
    </w:p>
    <w:p w14:paraId="7F37692F" w14:textId="77777777" w:rsidR="001A417E" w:rsidRPr="001A417E" w:rsidRDefault="001A417E" w:rsidP="001A417E">
      <w:pPr>
        <w:pStyle w:val="ListParagraph"/>
        <w:ind w:left="360"/>
        <w:rPr>
          <w:sz w:val="24"/>
          <w:szCs w:val="24"/>
          <w:lang w:val="en-US"/>
        </w:rPr>
      </w:pPr>
      <w:r w:rsidRPr="001A417E">
        <w:rPr>
          <w:sz w:val="24"/>
          <w:szCs w:val="24"/>
          <w:lang w:val="en-US"/>
        </w:rPr>
        <w:t>3.2 Impulse Response function</w:t>
      </w:r>
    </w:p>
    <w:p w14:paraId="14D67213" w14:textId="77777777" w:rsidR="001A417E" w:rsidRDefault="001A417E" w:rsidP="001A417E">
      <w:pPr>
        <w:pStyle w:val="ListParagraph"/>
        <w:ind w:left="792"/>
        <w:rPr>
          <w:sz w:val="24"/>
          <w:lang w:val="en-US"/>
        </w:rPr>
      </w:pPr>
    </w:p>
    <w:p w14:paraId="0A9254EC" w14:textId="1D04CCD5" w:rsidR="00752D80" w:rsidRDefault="00752D80" w:rsidP="00DD245A">
      <w:pPr>
        <w:pStyle w:val="ListParagraph"/>
        <w:numPr>
          <w:ilvl w:val="0"/>
          <w:numId w:val="3"/>
        </w:numPr>
        <w:rPr>
          <w:sz w:val="24"/>
          <w:lang w:val="en-US"/>
        </w:rPr>
      </w:pPr>
      <w:r>
        <w:rPr>
          <w:sz w:val="24"/>
          <w:lang w:val="en-US"/>
        </w:rPr>
        <w:t xml:space="preserve">Appendix </w:t>
      </w:r>
    </w:p>
    <w:p w14:paraId="0F8CE37B" w14:textId="591F461F" w:rsidR="00EF3FAE" w:rsidRPr="001962AF" w:rsidRDefault="00EF3FAE" w:rsidP="00EE6AD4">
      <w:pPr>
        <w:pStyle w:val="ListParagraph"/>
        <w:numPr>
          <w:ilvl w:val="0"/>
          <w:numId w:val="3"/>
        </w:numPr>
        <w:rPr>
          <w:sz w:val="24"/>
          <w:lang w:val="en-US"/>
        </w:rPr>
      </w:pPr>
      <w:r>
        <w:rPr>
          <w:sz w:val="24"/>
          <w:lang w:val="en-US"/>
        </w:rPr>
        <w:t>References</w:t>
      </w:r>
    </w:p>
    <w:p w14:paraId="64DD2C00" w14:textId="03C455F2" w:rsidR="00CD2343" w:rsidRPr="001962AF" w:rsidRDefault="00CD2343">
      <w:pPr>
        <w:rPr>
          <w:sz w:val="24"/>
          <w:lang w:val="en-US"/>
        </w:rPr>
      </w:pPr>
      <w:r w:rsidRPr="001962AF">
        <w:rPr>
          <w:sz w:val="24"/>
          <w:lang w:val="en-US"/>
        </w:rPr>
        <w:br w:type="page"/>
      </w:r>
    </w:p>
    <w:p w14:paraId="5C13A0A1" w14:textId="73FDC384" w:rsidR="00572325" w:rsidRPr="00572325" w:rsidRDefault="00CD2343" w:rsidP="00572325">
      <w:pPr>
        <w:pStyle w:val="ListParagraph"/>
        <w:numPr>
          <w:ilvl w:val="0"/>
          <w:numId w:val="5"/>
        </w:numPr>
        <w:rPr>
          <w:lang w:val="en-US"/>
        </w:rPr>
      </w:pPr>
      <w:r w:rsidRPr="00CB0B23">
        <w:rPr>
          <w:sz w:val="24"/>
          <w:lang w:val="en-US"/>
        </w:rPr>
        <w:lastRenderedPageBreak/>
        <w:t>Introduction</w:t>
      </w:r>
    </w:p>
    <w:p w14:paraId="5CCE9E1D" w14:textId="77777777" w:rsidR="00572325" w:rsidRPr="001D76EE" w:rsidRDefault="00572325" w:rsidP="001D76EE">
      <w:pPr>
        <w:pStyle w:val="NormalWeb"/>
        <w:spacing w:after="0" w:line="240" w:lineRule="auto"/>
        <w:rPr>
          <w:rFonts w:asciiTheme="minorHAnsi" w:hAnsiTheme="minorHAnsi"/>
          <w:lang w:val="en-US"/>
        </w:rPr>
      </w:pPr>
      <w:r w:rsidRPr="001D76EE">
        <w:rPr>
          <w:rFonts w:asciiTheme="minorHAnsi" w:hAnsiTheme="minorHAnsi"/>
          <w:lang w:val="en-US"/>
        </w:rPr>
        <w:t xml:space="preserve">Oil is also known as black gold, as it is a valuable resource used primarily in the transportation and industrial sectors. The strong dependence of industrialized nations on oil makes the oil price an interesting indicator of economic activity. Austrian GDP, and thus the prosperity of Austrian society, is composed of many factors, with industry playing a crucial role. </w:t>
      </w:r>
    </w:p>
    <w:p w14:paraId="7B37F438" w14:textId="6250DD17" w:rsidR="00572325" w:rsidRPr="00B32A98" w:rsidRDefault="00572325" w:rsidP="001D76EE">
      <w:pPr>
        <w:pStyle w:val="NormalWeb"/>
        <w:spacing w:after="0" w:line="240" w:lineRule="auto"/>
        <w:rPr>
          <w:rFonts w:asciiTheme="minorHAnsi" w:hAnsiTheme="minorHAnsi"/>
          <w:lang w:val="en-US"/>
        </w:rPr>
      </w:pPr>
      <w:r w:rsidRPr="001D76EE">
        <w:rPr>
          <w:rFonts w:asciiTheme="minorHAnsi" w:hAnsiTheme="minorHAnsi"/>
          <w:lang w:val="en-US"/>
        </w:rPr>
        <w:t xml:space="preserve">In this short paper, we would like to analyze </w:t>
      </w:r>
      <w:r w:rsidR="00B32A98" w:rsidRPr="00CB0B23">
        <w:rPr>
          <w:rFonts w:asciiTheme="minorHAnsi" w:hAnsiTheme="minorHAnsi"/>
          <w:lang w:val="en-US"/>
        </w:rPr>
        <w:t xml:space="preserve">the </w:t>
      </w:r>
      <w:r w:rsidRPr="00CB0B23">
        <w:rPr>
          <w:rFonts w:asciiTheme="minorHAnsi" w:hAnsiTheme="minorHAnsi"/>
          <w:lang w:val="en-US"/>
        </w:rPr>
        <w:t xml:space="preserve">hypothesis that </w:t>
      </w:r>
      <w:r w:rsidR="00E53160" w:rsidRPr="00CB0B23">
        <w:rPr>
          <w:rFonts w:asciiTheme="minorHAnsi" w:hAnsiTheme="minorHAnsi"/>
          <w:lang w:val="en-US"/>
        </w:rPr>
        <w:t>the price of oil</w:t>
      </w:r>
      <w:r w:rsidR="00B32A98" w:rsidRPr="00CB0B23">
        <w:rPr>
          <w:rFonts w:asciiTheme="minorHAnsi" w:hAnsiTheme="minorHAnsi"/>
          <w:lang w:val="en-US"/>
        </w:rPr>
        <w:t xml:space="preserve"> influences the total Austrian production.</w:t>
      </w:r>
    </w:p>
    <w:p w14:paraId="2CA10181" w14:textId="77777777" w:rsidR="00572325" w:rsidRPr="001D76EE" w:rsidRDefault="00572325" w:rsidP="001D76EE">
      <w:pPr>
        <w:pStyle w:val="NormalWeb"/>
        <w:spacing w:after="0" w:line="240" w:lineRule="auto"/>
        <w:rPr>
          <w:rFonts w:asciiTheme="minorHAnsi" w:hAnsiTheme="minorHAnsi"/>
          <w:lang w:val="en-US"/>
        </w:rPr>
      </w:pPr>
      <w:r w:rsidRPr="001D76EE">
        <w:rPr>
          <w:rFonts w:asciiTheme="minorHAnsi" w:hAnsiTheme="minorHAnsi"/>
          <w:lang w:val="en-US"/>
        </w:rPr>
        <w:t>For this purpose, we use the monthly oil price in USD, as well as the monthly total production in Austria from 2000 - 2019. We decided to not include data for 2020, as the Corona crisis would significantly distort the data.</w:t>
      </w:r>
    </w:p>
    <w:p w14:paraId="37C380C3" w14:textId="77777777" w:rsidR="00572325" w:rsidRPr="001D76EE" w:rsidRDefault="00572325" w:rsidP="001D76EE">
      <w:pPr>
        <w:pStyle w:val="NormalWeb"/>
        <w:spacing w:after="0" w:line="240" w:lineRule="auto"/>
        <w:rPr>
          <w:rFonts w:asciiTheme="minorHAnsi" w:hAnsiTheme="minorHAnsi"/>
          <w:lang w:val="en-US"/>
        </w:rPr>
      </w:pPr>
      <w:r w:rsidRPr="001D76EE">
        <w:rPr>
          <w:rFonts w:asciiTheme="minorHAnsi" w:hAnsiTheme="minorHAnsi"/>
          <w:lang w:val="en-US"/>
        </w:rPr>
        <w:t xml:space="preserve">Oil is traded in different forms and there are several oil prices which can be used as a benchmark oil price, like brent crude oil etc. For reasons of data availability, we use a dataset with WTI Crude Oil Future prices. </w:t>
      </w:r>
    </w:p>
    <w:p w14:paraId="57A4BD2A" w14:textId="36601C9A" w:rsidR="00572325" w:rsidRPr="001D76EE" w:rsidRDefault="00572325" w:rsidP="001D76EE">
      <w:pPr>
        <w:pStyle w:val="NormalWeb"/>
        <w:spacing w:after="0" w:line="240" w:lineRule="auto"/>
        <w:rPr>
          <w:rFonts w:asciiTheme="minorHAnsi" w:hAnsiTheme="minorHAnsi"/>
          <w:lang w:val="en-US"/>
        </w:rPr>
      </w:pPr>
      <w:r w:rsidRPr="001D76EE">
        <w:rPr>
          <w:rFonts w:asciiTheme="minorHAnsi" w:hAnsiTheme="minorHAnsi"/>
          <w:lang w:val="en-US"/>
        </w:rPr>
        <w:t xml:space="preserve">The second data set is the Production of Total Industry in Austria. It is seasonally adjusted and the Index is set to 100 in 2015 (baseline). </w:t>
      </w:r>
    </w:p>
    <w:p w14:paraId="65F9D883" w14:textId="77777777" w:rsidR="00572325" w:rsidRPr="001D76EE" w:rsidRDefault="00572325" w:rsidP="001D76EE">
      <w:pPr>
        <w:pStyle w:val="NormalWeb"/>
        <w:spacing w:after="0" w:line="240" w:lineRule="auto"/>
        <w:rPr>
          <w:rFonts w:asciiTheme="minorHAnsi" w:hAnsiTheme="minorHAnsi"/>
          <w:lang w:val="en-US"/>
        </w:rPr>
      </w:pPr>
      <w:r w:rsidRPr="001D76EE">
        <w:rPr>
          <w:rFonts w:asciiTheme="minorHAnsi" w:hAnsiTheme="minorHAnsi"/>
          <w:lang w:val="en-US"/>
        </w:rPr>
        <w:t xml:space="preserve">In the following, we will first perform a univariate analysis using an ARIMA model of the two datasets and then set up a multivariate model. </w:t>
      </w:r>
    </w:p>
    <w:p w14:paraId="3CF3F4C7" w14:textId="77777777" w:rsidR="00572325" w:rsidRPr="001D76EE" w:rsidRDefault="00572325" w:rsidP="001D76EE">
      <w:pPr>
        <w:pStyle w:val="NormalWeb"/>
        <w:spacing w:after="0" w:line="240" w:lineRule="auto"/>
        <w:rPr>
          <w:rFonts w:asciiTheme="minorHAnsi" w:hAnsiTheme="minorHAnsi"/>
          <w:lang w:val="en-US"/>
        </w:rPr>
      </w:pPr>
      <w:r w:rsidRPr="001D76EE">
        <w:rPr>
          <w:rFonts w:asciiTheme="minorHAnsi" w:hAnsiTheme="minorHAnsi"/>
          <w:lang w:val="en-US"/>
        </w:rPr>
        <w:t xml:space="preserve">For this we use the program R and the packages timeseries, forecast, tidyverse, mFilter and TSstudio. </w:t>
      </w:r>
    </w:p>
    <w:p w14:paraId="7602524D" w14:textId="153325AB" w:rsidR="00572325" w:rsidRDefault="00572325" w:rsidP="001D76EE">
      <w:pPr>
        <w:pStyle w:val="NormalWeb"/>
        <w:spacing w:after="240" w:line="259" w:lineRule="auto"/>
        <w:rPr>
          <w:lang w:val="en-US"/>
        </w:rPr>
      </w:pPr>
    </w:p>
    <w:p w14:paraId="44351BB9" w14:textId="03DE9BDF" w:rsidR="004B0F17" w:rsidRDefault="004B0F17" w:rsidP="00572325">
      <w:pPr>
        <w:rPr>
          <w:sz w:val="24"/>
          <w:szCs w:val="24"/>
          <w:lang w:val="en-US"/>
        </w:rPr>
      </w:pPr>
      <w:r>
        <w:rPr>
          <w:sz w:val="24"/>
          <w:szCs w:val="24"/>
          <w:lang w:val="en-US"/>
        </w:rPr>
        <w:br w:type="page"/>
      </w:r>
    </w:p>
    <w:p w14:paraId="23B89D93" w14:textId="77777777" w:rsidR="001A417E" w:rsidRDefault="004B0F17" w:rsidP="001A417E">
      <w:pPr>
        <w:pStyle w:val="NoSpacing"/>
        <w:numPr>
          <w:ilvl w:val="0"/>
          <w:numId w:val="5"/>
        </w:numPr>
        <w:jc w:val="both"/>
        <w:rPr>
          <w:b/>
          <w:sz w:val="24"/>
          <w:szCs w:val="24"/>
          <w:lang w:val="en-US"/>
        </w:rPr>
      </w:pPr>
      <w:r w:rsidRPr="00D036CB">
        <w:rPr>
          <w:b/>
          <w:sz w:val="24"/>
          <w:szCs w:val="24"/>
          <w:lang w:val="en-US"/>
        </w:rPr>
        <w:lastRenderedPageBreak/>
        <w:t>Univariate analysis</w:t>
      </w:r>
    </w:p>
    <w:p w14:paraId="4AEEB958" w14:textId="39EDF190" w:rsidR="004B0F17" w:rsidRPr="001A417E" w:rsidRDefault="004B0F17" w:rsidP="001A417E">
      <w:pPr>
        <w:pStyle w:val="NoSpacing"/>
        <w:numPr>
          <w:ilvl w:val="1"/>
          <w:numId w:val="9"/>
        </w:numPr>
        <w:jc w:val="both"/>
        <w:rPr>
          <w:b/>
          <w:sz w:val="24"/>
          <w:szCs w:val="24"/>
          <w:lang w:val="en-US"/>
        </w:rPr>
      </w:pPr>
      <w:r w:rsidRPr="001A417E">
        <w:rPr>
          <w:b/>
          <w:sz w:val="24"/>
          <w:szCs w:val="24"/>
          <w:lang w:val="en-US"/>
        </w:rPr>
        <w:t>Total production</w:t>
      </w:r>
    </w:p>
    <w:p w14:paraId="3E689DA7" w14:textId="77777777" w:rsidR="00D036CB" w:rsidRPr="00D036CB" w:rsidRDefault="00D036CB" w:rsidP="00D036CB">
      <w:pPr>
        <w:pStyle w:val="NoSpacing"/>
        <w:ind w:left="792"/>
        <w:jc w:val="both"/>
        <w:rPr>
          <w:b/>
          <w:sz w:val="24"/>
          <w:szCs w:val="24"/>
          <w:lang w:val="en-US"/>
        </w:rPr>
      </w:pPr>
    </w:p>
    <w:p w14:paraId="17181B71" w14:textId="795C670B" w:rsidR="007A183D" w:rsidRDefault="007A7C32" w:rsidP="00D036CB">
      <w:pPr>
        <w:pStyle w:val="NoSpacing"/>
        <w:jc w:val="both"/>
        <w:rPr>
          <w:sz w:val="24"/>
          <w:szCs w:val="24"/>
          <w:lang w:val="en-US"/>
        </w:rPr>
      </w:pPr>
      <w:r>
        <w:rPr>
          <w:sz w:val="24"/>
          <w:szCs w:val="24"/>
          <w:lang w:val="en-US"/>
        </w:rPr>
        <w:t>First</w:t>
      </w:r>
      <w:r w:rsidR="007A183D">
        <w:rPr>
          <w:sz w:val="24"/>
          <w:szCs w:val="24"/>
          <w:lang w:val="en-US"/>
        </w:rPr>
        <w:t>, we take a look on the absolute values of total production from 2000 to 20</w:t>
      </w:r>
      <w:r>
        <w:rPr>
          <w:sz w:val="24"/>
          <w:szCs w:val="24"/>
          <w:lang w:val="en-US"/>
        </w:rPr>
        <w:t>19</w:t>
      </w:r>
      <w:r w:rsidR="007A183D">
        <w:rPr>
          <w:sz w:val="24"/>
          <w:szCs w:val="24"/>
          <w:lang w:val="en-US"/>
        </w:rPr>
        <w:t>:</w:t>
      </w:r>
    </w:p>
    <w:p w14:paraId="60172225" w14:textId="13D4F138" w:rsidR="007A183D" w:rsidRDefault="007A183D" w:rsidP="00D036CB">
      <w:pPr>
        <w:pStyle w:val="NoSpacing"/>
        <w:jc w:val="both"/>
        <w:rPr>
          <w:color w:val="FF0000"/>
          <w:sz w:val="24"/>
          <w:szCs w:val="24"/>
          <w:lang w:val="en-US"/>
        </w:rPr>
      </w:pPr>
      <w:r w:rsidRPr="007A183D">
        <w:rPr>
          <w:sz w:val="24"/>
          <w:szCs w:val="24"/>
          <w:lang w:val="en-US"/>
        </w:rPr>
        <w:t>As you can see, production has</w:t>
      </w:r>
      <w:r w:rsidR="007A7C32">
        <w:rPr>
          <w:sz w:val="24"/>
          <w:szCs w:val="24"/>
          <w:lang w:val="en-US"/>
        </w:rPr>
        <w:t xml:space="preserve"> steadily</w:t>
      </w:r>
      <w:r w:rsidRPr="007A183D">
        <w:rPr>
          <w:sz w:val="24"/>
          <w:szCs w:val="24"/>
          <w:lang w:val="en-US"/>
        </w:rPr>
        <w:t xml:space="preserve"> increased, except for </w:t>
      </w:r>
      <w:r w:rsidR="007A7C32">
        <w:rPr>
          <w:sz w:val="24"/>
          <w:szCs w:val="24"/>
          <w:lang w:val="en-US"/>
        </w:rPr>
        <w:t>a</w:t>
      </w:r>
      <w:r w:rsidR="007A7C32" w:rsidRPr="007A183D">
        <w:rPr>
          <w:sz w:val="24"/>
          <w:szCs w:val="24"/>
          <w:lang w:val="en-US"/>
        </w:rPr>
        <w:t xml:space="preserve"> </w:t>
      </w:r>
      <w:r w:rsidRPr="007A183D">
        <w:rPr>
          <w:sz w:val="24"/>
          <w:szCs w:val="24"/>
          <w:lang w:val="en-US"/>
        </w:rPr>
        <w:t>decline after the 2008 financial crisis</w:t>
      </w:r>
      <w:r w:rsidR="00B516BD">
        <w:rPr>
          <w:sz w:val="24"/>
          <w:szCs w:val="24"/>
          <w:lang w:val="en-US"/>
        </w:rPr>
        <w:t>.</w:t>
      </w:r>
      <w:r w:rsidR="007B33F6">
        <w:rPr>
          <w:sz w:val="24"/>
          <w:szCs w:val="24"/>
          <w:lang w:val="en-US"/>
        </w:rPr>
        <w:t xml:space="preserve"> </w:t>
      </w:r>
    </w:p>
    <w:p w14:paraId="5F7704CF" w14:textId="6B36AA96" w:rsidR="00027B20" w:rsidRPr="00027B20" w:rsidRDefault="00857A4F" w:rsidP="00D036CB">
      <w:pPr>
        <w:pStyle w:val="NoSpacing"/>
        <w:jc w:val="both"/>
        <w:rPr>
          <w:sz w:val="24"/>
          <w:szCs w:val="24"/>
          <w:lang w:val="en-US"/>
        </w:rPr>
      </w:pPr>
      <w:r>
        <w:rPr>
          <w:noProof/>
          <w:lang w:val="de-AT" w:eastAsia="de-AT"/>
        </w:rPr>
        <w:drawing>
          <wp:anchor distT="0" distB="0" distL="114300" distR="114300" simplePos="0" relativeHeight="251682816" behindDoc="0" locked="0" layoutInCell="1" allowOverlap="1" wp14:anchorId="0C813F16" wp14:editId="70FF2F27">
            <wp:simplePos x="0" y="0"/>
            <wp:positionH relativeFrom="column">
              <wp:posOffset>2938145</wp:posOffset>
            </wp:positionH>
            <wp:positionV relativeFrom="paragraph">
              <wp:posOffset>878004</wp:posOffset>
            </wp:positionV>
            <wp:extent cx="3214370" cy="1621790"/>
            <wp:effectExtent l="0" t="0" r="5080" b="0"/>
            <wp:wrapThrough wrapText="bothSides">
              <wp:wrapPolygon edited="0">
                <wp:start x="0" y="0"/>
                <wp:lineTo x="0" y="21312"/>
                <wp:lineTo x="21506" y="21312"/>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4370" cy="1621790"/>
                    </a:xfrm>
                    <a:prstGeom prst="rect">
                      <a:avLst/>
                    </a:prstGeom>
                  </pic:spPr>
                </pic:pic>
              </a:graphicData>
            </a:graphic>
            <wp14:sizeRelH relativeFrom="margin">
              <wp14:pctWidth>0</wp14:pctWidth>
            </wp14:sizeRelH>
            <wp14:sizeRelV relativeFrom="margin">
              <wp14:pctHeight>0</wp14:pctHeight>
            </wp14:sizeRelV>
          </wp:anchor>
        </w:drawing>
      </w:r>
      <w:r w:rsidR="00027B20">
        <w:rPr>
          <w:sz w:val="24"/>
          <w:szCs w:val="24"/>
          <w:lang w:val="en-US"/>
        </w:rPr>
        <w:t xml:space="preserve">It is recommended to use the logarithm of </w:t>
      </w:r>
      <w:r w:rsidR="009D46E5" w:rsidRPr="009D46E5">
        <w:rPr>
          <w:sz w:val="24"/>
          <w:szCs w:val="24"/>
          <w:lang w:val="en-US"/>
        </w:rPr>
        <w:t>national account</w:t>
      </w:r>
      <w:r w:rsidR="00027B20" w:rsidRPr="009D46E5">
        <w:rPr>
          <w:sz w:val="24"/>
          <w:szCs w:val="24"/>
          <w:lang w:val="en-US"/>
        </w:rPr>
        <w:t xml:space="preserve"> </w:t>
      </w:r>
      <w:r w:rsidR="00027B20">
        <w:rPr>
          <w:sz w:val="24"/>
          <w:szCs w:val="24"/>
          <w:lang w:val="en-US"/>
        </w:rPr>
        <w:t xml:space="preserve">data. </w:t>
      </w:r>
      <w:r w:rsidR="00B92647">
        <w:rPr>
          <w:sz w:val="24"/>
          <w:szCs w:val="24"/>
          <w:lang w:val="en-US"/>
        </w:rPr>
        <w:t>However, a</w:t>
      </w:r>
      <w:r w:rsidR="00027B20">
        <w:rPr>
          <w:sz w:val="24"/>
          <w:szCs w:val="24"/>
          <w:lang w:val="en-US"/>
        </w:rPr>
        <w:t>s you can see</w:t>
      </w:r>
      <w:r w:rsidR="009D46E5">
        <w:rPr>
          <w:sz w:val="24"/>
          <w:szCs w:val="24"/>
          <w:lang w:val="en-US"/>
        </w:rPr>
        <w:t>,</w:t>
      </w:r>
      <w:r w:rsidR="00027B20">
        <w:rPr>
          <w:sz w:val="24"/>
          <w:szCs w:val="24"/>
          <w:lang w:val="en-US"/>
        </w:rPr>
        <w:t xml:space="preserve"> they look almost the sam</w:t>
      </w:r>
      <w:r w:rsidR="009D46E5">
        <w:rPr>
          <w:sz w:val="24"/>
          <w:szCs w:val="24"/>
          <w:lang w:val="en-US"/>
        </w:rPr>
        <w:t>e. As we have mo</w:t>
      </w:r>
      <w:r w:rsidR="00B92647">
        <w:rPr>
          <w:sz w:val="24"/>
          <w:szCs w:val="24"/>
          <w:lang w:val="en-US"/>
        </w:rPr>
        <w:t>nthly data, we can argue that we do not have exponential growth leading to the logarithmic data looking almost as the original ones. This is why we decided to work with the non-logarithmic data for now</w:t>
      </w:r>
      <w:r w:rsidR="00B516BD">
        <w:rPr>
          <w:sz w:val="24"/>
          <w:szCs w:val="24"/>
          <w:lang w:val="en-US"/>
        </w:rPr>
        <w:t>.</w:t>
      </w:r>
    </w:p>
    <w:p w14:paraId="057258B6" w14:textId="2DAB3ADA" w:rsidR="00857A4F" w:rsidRDefault="00857A4F" w:rsidP="00857A4F">
      <w:pPr>
        <w:pStyle w:val="NoSpacing"/>
        <w:ind w:left="360"/>
        <w:jc w:val="both"/>
        <w:rPr>
          <w:sz w:val="24"/>
          <w:szCs w:val="24"/>
          <w:lang w:val="en-US"/>
        </w:rPr>
      </w:pPr>
      <w:r>
        <w:rPr>
          <w:noProof/>
          <w:lang w:val="de-AT" w:eastAsia="de-AT"/>
        </w:rPr>
        <w:drawing>
          <wp:anchor distT="0" distB="0" distL="114300" distR="114300" simplePos="0" relativeHeight="251663360" behindDoc="0" locked="0" layoutInCell="1" allowOverlap="1" wp14:anchorId="43147792" wp14:editId="48E5144A">
            <wp:simplePos x="0" y="0"/>
            <wp:positionH relativeFrom="column">
              <wp:posOffset>-651510</wp:posOffset>
            </wp:positionH>
            <wp:positionV relativeFrom="paragraph">
              <wp:posOffset>85057</wp:posOffset>
            </wp:positionV>
            <wp:extent cx="3512820" cy="1802765"/>
            <wp:effectExtent l="0" t="0" r="0" b="6985"/>
            <wp:wrapThrough wrapText="bothSides">
              <wp:wrapPolygon edited="0">
                <wp:start x="0" y="0"/>
                <wp:lineTo x="0" y="21455"/>
                <wp:lineTo x="21436" y="21455"/>
                <wp:lineTo x="2143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2820" cy="1802765"/>
                    </a:xfrm>
                    <a:prstGeom prst="rect">
                      <a:avLst/>
                    </a:prstGeom>
                  </pic:spPr>
                </pic:pic>
              </a:graphicData>
            </a:graphic>
            <wp14:sizeRelH relativeFrom="margin">
              <wp14:pctWidth>0</wp14:pctWidth>
            </wp14:sizeRelH>
            <wp14:sizeRelV relativeFrom="margin">
              <wp14:pctHeight>0</wp14:pctHeight>
            </wp14:sizeRelV>
          </wp:anchor>
        </w:drawing>
      </w:r>
    </w:p>
    <w:p w14:paraId="6B372119" w14:textId="2A9A8879" w:rsidR="007A183D" w:rsidRDefault="00027B20" w:rsidP="001962AF">
      <w:pPr>
        <w:pStyle w:val="NoSpacing"/>
        <w:ind w:left="360"/>
        <w:rPr>
          <w:sz w:val="24"/>
          <w:szCs w:val="24"/>
          <w:lang w:val="en-US"/>
        </w:rPr>
      </w:pPr>
      <w:r>
        <w:rPr>
          <w:noProof/>
          <w:lang w:val="de-AT" w:eastAsia="de-AT"/>
        </w:rPr>
        <w:drawing>
          <wp:anchor distT="0" distB="0" distL="114300" distR="114300" simplePos="0" relativeHeight="251662336" behindDoc="0" locked="0" layoutInCell="1" allowOverlap="1" wp14:anchorId="721E2576" wp14:editId="1CE7A0CF">
            <wp:simplePos x="0" y="0"/>
            <wp:positionH relativeFrom="column">
              <wp:posOffset>3011805</wp:posOffset>
            </wp:positionH>
            <wp:positionV relativeFrom="paragraph">
              <wp:posOffset>258546</wp:posOffset>
            </wp:positionV>
            <wp:extent cx="2937510" cy="1561465"/>
            <wp:effectExtent l="0" t="0" r="0" b="635"/>
            <wp:wrapThrough wrapText="bothSides">
              <wp:wrapPolygon edited="0">
                <wp:start x="0" y="0"/>
                <wp:lineTo x="0" y="21345"/>
                <wp:lineTo x="21432" y="21345"/>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7510" cy="1561465"/>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w:drawing>
          <wp:anchor distT="0" distB="0" distL="114300" distR="114300" simplePos="0" relativeHeight="251661312" behindDoc="0" locked="0" layoutInCell="1" allowOverlap="1" wp14:anchorId="585A75DA" wp14:editId="071C302C">
            <wp:simplePos x="0" y="0"/>
            <wp:positionH relativeFrom="column">
              <wp:posOffset>-513715</wp:posOffset>
            </wp:positionH>
            <wp:positionV relativeFrom="paragraph">
              <wp:posOffset>262288</wp:posOffset>
            </wp:positionV>
            <wp:extent cx="3162300" cy="1668145"/>
            <wp:effectExtent l="0" t="0" r="0" b="8255"/>
            <wp:wrapThrough wrapText="bothSides">
              <wp:wrapPolygon edited="0">
                <wp:start x="0" y="0"/>
                <wp:lineTo x="0" y="21460"/>
                <wp:lineTo x="21470" y="21460"/>
                <wp:lineTo x="2147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668145"/>
                    </a:xfrm>
                    <a:prstGeom prst="rect">
                      <a:avLst/>
                    </a:prstGeom>
                  </pic:spPr>
                </pic:pic>
              </a:graphicData>
            </a:graphic>
          </wp:anchor>
        </w:drawing>
      </w:r>
      <w:r w:rsidR="007A183D">
        <w:rPr>
          <w:sz w:val="24"/>
          <w:szCs w:val="24"/>
          <w:lang w:val="en-US"/>
        </w:rPr>
        <w:t xml:space="preserve">To better </w:t>
      </w:r>
      <w:r w:rsidR="007A5E18">
        <w:rPr>
          <w:sz w:val="24"/>
          <w:szCs w:val="24"/>
          <w:lang w:val="en-US"/>
        </w:rPr>
        <w:t>u</w:t>
      </w:r>
      <w:r w:rsidR="007A183D">
        <w:rPr>
          <w:sz w:val="24"/>
          <w:szCs w:val="24"/>
          <w:lang w:val="en-US"/>
        </w:rPr>
        <w:t>nderstand th</w:t>
      </w:r>
      <w:r w:rsidR="007A7C32">
        <w:rPr>
          <w:sz w:val="24"/>
          <w:szCs w:val="24"/>
          <w:lang w:val="en-US"/>
        </w:rPr>
        <w:t>is</w:t>
      </w:r>
      <w:r w:rsidR="007A183D">
        <w:rPr>
          <w:sz w:val="24"/>
          <w:szCs w:val="24"/>
          <w:lang w:val="en-US"/>
        </w:rPr>
        <w:t xml:space="preserve"> time-series we </w:t>
      </w:r>
      <w:r w:rsidR="007A7C32">
        <w:rPr>
          <w:sz w:val="24"/>
          <w:szCs w:val="24"/>
          <w:lang w:val="en-US"/>
        </w:rPr>
        <w:t>examine</w:t>
      </w:r>
      <w:r w:rsidR="007A183D">
        <w:rPr>
          <w:sz w:val="24"/>
          <w:szCs w:val="24"/>
          <w:lang w:val="en-US"/>
        </w:rPr>
        <w:t xml:space="preserve"> the ACF and the PACF:</w:t>
      </w:r>
    </w:p>
    <w:p w14:paraId="424505E9" w14:textId="0EC1EDED" w:rsidR="007A7C32" w:rsidRDefault="007A7C32" w:rsidP="001962AF">
      <w:pPr>
        <w:pStyle w:val="NoSpacing"/>
        <w:rPr>
          <w:sz w:val="24"/>
          <w:szCs w:val="24"/>
          <w:lang w:val="en-US"/>
        </w:rPr>
      </w:pPr>
    </w:p>
    <w:p w14:paraId="7181A777" w14:textId="69C4A2D2" w:rsidR="007A5E18" w:rsidRDefault="00883C3C" w:rsidP="007A183D">
      <w:pPr>
        <w:pStyle w:val="NoSpacing"/>
        <w:ind w:left="360"/>
        <w:rPr>
          <w:sz w:val="24"/>
          <w:szCs w:val="24"/>
          <w:lang w:val="en-US"/>
        </w:rPr>
      </w:pPr>
      <w:r>
        <w:rPr>
          <w:sz w:val="24"/>
          <w:szCs w:val="24"/>
          <w:lang w:val="en-US"/>
        </w:rPr>
        <w:t xml:space="preserve">The ACF plot shows the </w:t>
      </w:r>
      <w:r w:rsidR="00C126D7">
        <w:rPr>
          <w:sz w:val="24"/>
          <w:szCs w:val="24"/>
          <w:lang w:val="en-US"/>
        </w:rPr>
        <w:t>correlation coefficients between the time series and its lagged values</w:t>
      </w:r>
      <w:r w:rsidR="007A5E18">
        <w:rPr>
          <w:sz w:val="24"/>
          <w:szCs w:val="24"/>
          <w:lang w:val="en-US"/>
        </w:rPr>
        <w:t>, i</w:t>
      </w:r>
      <w:r w:rsidR="00C126D7">
        <w:rPr>
          <w:sz w:val="24"/>
          <w:szCs w:val="24"/>
          <w:lang w:val="en-US"/>
        </w:rPr>
        <w:t xml:space="preserve">n this </w:t>
      </w:r>
      <w:r w:rsidR="007A5E18">
        <w:rPr>
          <w:sz w:val="24"/>
          <w:szCs w:val="24"/>
          <w:lang w:val="en-US"/>
        </w:rPr>
        <w:t xml:space="preserve">case </w:t>
      </w:r>
      <w:r w:rsidR="00C126D7">
        <w:rPr>
          <w:sz w:val="24"/>
          <w:szCs w:val="24"/>
          <w:lang w:val="en-US"/>
        </w:rPr>
        <w:t>a geometric decay. The PACF plot shows a sharp drop after the first lag</w:t>
      </w:r>
      <w:r w:rsidR="007A5E18">
        <w:rPr>
          <w:sz w:val="24"/>
          <w:szCs w:val="24"/>
          <w:lang w:val="en-US"/>
        </w:rPr>
        <w:t xml:space="preserve">, </w:t>
      </w:r>
      <w:r w:rsidR="00C126D7">
        <w:rPr>
          <w:sz w:val="24"/>
          <w:szCs w:val="24"/>
          <w:lang w:val="en-US"/>
        </w:rPr>
        <w:t>indicat</w:t>
      </w:r>
      <w:r w:rsidR="007A5E18">
        <w:rPr>
          <w:sz w:val="24"/>
          <w:szCs w:val="24"/>
          <w:lang w:val="en-US"/>
        </w:rPr>
        <w:t>ing</w:t>
      </w:r>
      <w:r w:rsidR="00C126D7">
        <w:rPr>
          <w:sz w:val="24"/>
          <w:szCs w:val="24"/>
          <w:lang w:val="en-US"/>
        </w:rPr>
        <w:t xml:space="preserve"> an AR(1) process</w:t>
      </w:r>
      <w:r w:rsidR="00731F06">
        <w:rPr>
          <w:sz w:val="24"/>
          <w:szCs w:val="24"/>
          <w:lang w:val="en-US"/>
        </w:rPr>
        <w:t xml:space="preserve"> as only the first lag crosses the 95% confidence interval (dashed blue line). </w:t>
      </w:r>
    </w:p>
    <w:p w14:paraId="2DAAC939" w14:textId="0BF6522C" w:rsidR="00C126D7" w:rsidRDefault="00C126D7" w:rsidP="001962AF">
      <w:pPr>
        <w:pStyle w:val="NoSpacing"/>
        <w:rPr>
          <w:sz w:val="24"/>
          <w:szCs w:val="24"/>
          <w:lang w:val="en-US"/>
        </w:rPr>
      </w:pPr>
    </w:p>
    <w:p w14:paraId="46A0154B" w14:textId="4D0ED7B0" w:rsidR="00C126D7" w:rsidRDefault="007A5E18" w:rsidP="007A183D">
      <w:pPr>
        <w:pStyle w:val="NoSpacing"/>
        <w:ind w:left="360"/>
        <w:rPr>
          <w:sz w:val="24"/>
          <w:szCs w:val="24"/>
          <w:lang w:val="en-US"/>
        </w:rPr>
      </w:pPr>
      <w:r>
        <w:rPr>
          <w:sz w:val="24"/>
          <w:szCs w:val="24"/>
          <w:lang w:val="en-US"/>
        </w:rPr>
        <w:t xml:space="preserve">Even though the geometric decay in the ACF indicates that the time series is </w:t>
      </w:r>
      <w:r w:rsidR="007B33F6">
        <w:rPr>
          <w:sz w:val="24"/>
          <w:szCs w:val="24"/>
          <w:lang w:val="en-US"/>
        </w:rPr>
        <w:t>non-</w:t>
      </w:r>
      <w:r>
        <w:rPr>
          <w:sz w:val="24"/>
          <w:szCs w:val="24"/>
          <w:lang w:val="en-US"/>
        </w:rPr>
        <w:t>stationary</w:t>
      </w:r>
      <w:r w:rsidR="00C126D7">
        <w:rPr>
          <w:sz w:val="24"/>
          <w:szCs w:val="24"/>
          <w:lang w:val="en-US"/>
        </w:rPr>
        <w:t xml:space="preserve">, we </w:t>
      </w:r>
      <w:r w:rsidR="007B33F6">
        <w:rPr>
          <w:sz w:val="24"/>
          <w:szCs w:val="24"/>
          <w:lang w:val="en-US"/>
        </w:rPr>
        <w:t>also</w:t>
      </w:r>
      <w:r w:rsidR="00C126D7">
        <w:rPr>
          <w:sz w:val="24"/>
          <w:szCs w:val="24"/>
          <w:lang w:val="en-US"/>
        </w:rPr>
        <w:t xml:space="preserve"> </w:t>
      </w:r>
      <w:r>
        <w:rPr>
          <w:sz w:val="24"/>
          <w:szCs w:val="24"/>
          <w:lang w:val="en-US"/>
        </w:rPr>
        <w:t xml:space="preserve">test for this. </w:t>
      </w:r>
      <w:r w:rsidR="00C126D7">
        <w:rPr>
          <w:sz w:val="24"/>
          <w:szCs w:val="24"/>
          <w:lang w:val="en-US"/>
        </w:rPr>
        <w:t>To do so we use the augmented Dickey-fuller test</w:t>
      </w:r>
      <w:r w:rsidR="00BE7C5E">
        <w:rPr>
          <w:sz w:val="24"/>
          <w:szCs w:val="24"/>
          <w:lang w:val="en-US"/>
        </w:rPr>
        <w:t>,</w:t>
      </w:r>
      <w:r w:rsidR="00C126D7">
        <w:rPr>
          <w:sz w:val="24"/>
          <w:szCs w:val="24"/>
          <w:lang w:val="en-US"/>
        </w:rPr>
        <w:t xml:space="preserve"> which</w:t>
      </w:r>
      <w:r w:rsidR="007B33F6">
        <w:rPr>
          <w:sz w:val="24"/>
          <w:szCs w:val="24"/>
          <w:lang w:val="en-US"/>
        </w:rPr>
        <w:t xml:space="preserve"> tests for a unit root under its null-hypothesis.</w:t>
      </w:r>
      <w:r w:rsidR="00BE7C5E">
        <w:rPr>
          <w:sz w:val="24"/>
          <w:szCs w:val="24"/>
          <w:lang w:val="en-US"/>
        </w:rPr>
        <w:t xml:space="preserve"> It</w:t>
      </w:r>
      <w:r w:rsidR="00C126D7">
        <w:rPr>
          <w:sz w:val="24"/>
          <w:szCs w:val="24"/>
          <w:lang w:val="en-US"/>
        </w:rPr>
        <w:t xml:space="preserve"> </w:t>
      </w:r>
      <w:r w:rsidR="007B33F6">
        <w:rPr>
          <w:sz w:val="24"/>
          <w:szCs w:val="24"/>
          <w:lang w:val="en-US"/>
        </w:rPr>
        <w:t xml:space="preserve">gives </w:t>
      </w:r>
      <w:r w:rsidR="00C126D7">
        <w:rPr>
          <w:sz w:val="24"/>
          <w:szCs w:val="24"/>
          <w:lang w:val="en-US"/>
        </w:rPr>
        <w:t>us a p-value of 0.4</w:t>
      </w:r>
      <w:r w:rsidR="007B33F6">
        <w:rPr>
          <w:sz w:val="24"/>
          <w:szCs w:val="24"/>
          <w:lang w:val="en-US"/>
        </w:rPr>
        <w:t>653</w:t>
      </w:r>
      <w:ins w:id="0" w:author="Bryson, Leah" w:date="2021-06-25T13:58:00Z">
        <w:r w:rsidR="00C323C2">
          <w:rPr>
            <w:sz w:val="24"/>
            <w:szCs w:val="24"/>
            <w:lang w:val="en-US"/>
          </w:rPr>
          <w:t xml:space="preserve">, </w:t>
        </w:r>
      </w:ins>
      <w:del w:id="1" w:author="Bryson, Leah" w:date="2021-06-25T13:58:00Z">
        <w:r w:rsidR="00BE7C5E" w:rsidDel="00C323C2">
          <w:rPr>
            <w:sz w:val="24"/>
            <w:szCs w:val="24"/>
            <w:lang w:val="en-US"/>
          </w:rPr>
          <w:delText xml:space="preserve"> </w:delText>
        </w:r>
      </w:del>
      <w:r w:rsidR="00BE7C5E">
        <w:rPr>
          <w:sz w:val="24"/>
          <w:szCs w:val="24"/>
          <w:lang w:val="en-US"/>
        </w:rPr>
        <w:t>which indicates that we can</w:t>
      </w:r>
      <w:ins w:id="2" w:author="Bryson, Leah" w:date="2021-06-25T13:58:00Z">
        <w:r w:rsidR="00C323C2">
          <w:rPr>
            <w:sz w:val="24"/>
            <w:szCs w:val="24"/>
            <w:lang w:val="en-US"/>
          </w:rPr>
          <w:t>not</w:t>
        </w:r>
      </w:ins>
      <w:r w:rsidR="00BE7C5E">
        <w:rPr>
          <w:sz w:val="24"/>
          <w:szCs w:val="24"/>
          <w:lang w:val="en-US"/>
        </w:rPr>
        <w:t xml:space="preserve"> reject the hypothesis at a significance</w:t>
      </w:r>
      <w:r w:rsidR="00C126D7">
        <w:rPr>
          <w:sz w:val="24"/>
          <w:szCs w:val="24"/>
          <w:lang w:val="en-US"/>
        </w:rPr>
        <w:t xml:space="preserve"> level of 5%</w:t>
      </w:r>
      <w:r w:rsidR="00BE7C5E">
        <w:rPr>
          <w:sz w:val="24"/>
          <w:szCs w:val="24"/>
          <w:lang w:val="en-US"/>
        </w:rPr>
        <w:t>.</w:t>
      </w:r>
    </w:p>
    <w:p w14:paraId="562952AB" w14:textId="6554745A" w:rsidR="00826552" w:rsidRDefault="00C126D7" w:rsidP="007A183D">
      <w:pPr>
        <w:pStyle w:val="NoSpacing"/>
        <w:ind w:left="360"/>
        <w:rPr>
          <w:sz w:val="24"/>
          <w:szCs w:val="24"/>
          <w:lang w:val="en-US"/>
        </w:rPr>
      </w:pPr>
      <w:r>
        <w:rPr>
          <w:sz w:val="24"/>
          <w:szCs w:val="24"/>
          <w:lang w:val="en-US"/>
        </w:rPr>
        <w:t xml:space="preserve">We </w:t>
      </w:r>
      <w:r w:rsidR="00BE7C5E">
        <w:rPr>
          <w:sz w:val="24"/>
          <w:szCs w:val="24"/>
          <w:lang w:val="en-US"/>
        </w:rPr>
        <w:t xml:space="preserve">therefore </w:t>
      </w:r>
      <w:r>
        <w:rPr>
          <w:sz w:val="24"/>
          <w:szCs w:val="24"/>
          <w:lang w:val="en-US"/>
        </w:rPr>
        <w:t>conclude that our time-series is</w:t>
      </w:r>
      <w:r w:rsidR="00BE7C5E">
        <w:rPr>
          <w:sz w:val="24"/>
          <w:szCs w:val="24"/>
          <w:lang w:val="en-US"/>
        </w:rPr>
        <w:t xml:space="preserve"> a</w:t>
      </w:r>
      <w:r>
        <w:rPr>
          <w:sz w:val="24"/>
          <w:szCs w:val="24"/>
          <w:lang w:val="en-US"/>
        </w:rPr>
        <w:t xml:space="preserve"> </w:t>
      </w:r>
      <w:r w:rsidR="00BE7C5E">
        <w:rPr>
          <w:sz w:val="24"/>
          <w:szCs w:val="24"/>
          <w:lang w:val="en-US"/>
        </w:rPr>
        <w:t>non-</w:t>
      </w:r>
      <w:r>
        <w:rPr>
          <w:sz w:val="24"/>
          <w:szCs w:val="24"/>
          <w:lang w:val="en-US"/>
        </w:rPr>
        <w:t>stationary process, which is not much of a surprise</w:t>
      </w:r>
      <w:r w:rsidR="00121576">
        <w:rPr>
          <w:sz w:val="24"/>
          <w:szCs w:val="24"/>
          <w:lang w:val="en-US"/>
        </w:rPr>
        <w:t xml:space="preserve"> </w:t>
      </w:r>
      <w:r>
        <w:rPr>
          <w:sz w:val="24"/>
          <w:szCs w:val="24"/>
          <w:lang w:val="en-US"/>
        </w:rPr>
        <w:t xml:space="preserve">since we were working with absolute data up to </w:t>
      </w:r>
      <w:r w:rsidR="00BE7C5E">
        <w:rPr>
          <w:sz w:val="24"/>
          <w:szCs w:val="24"/>
          <w:lang w:val="en-US"/>
        </w:rPr>
        <w:t>now</w:t>
      </w:r>
      <w:r>
        <w:rPr>
          <w:sz w:val="24"/>
          <w:szCs w:val="24"/>
          <w:lang w:val="en-US"/>
        </w:rPr>
        <w:t>.</w:t>
      </w:r>
      <w:r w:rsidR="00BE7C5E">
        <w:rPr>
          <w:sz w:val="24"/>
          <w:szCs w:val="24"/>
          <w:lang w:val="en-US"/>
        </w:rPr>
        <w:t xml:space="preserve"> </w:t>
      </w:r>
    </w:p>
    <w:p w14:paraId="6C095FDC" w14:textId="7400932F" w:rsidR="00826552" w:rsidRDefault="00857A4F">
      <w:pPr>
        <w:rPr>
          <w:sz w:val="24"/>
          <w:szCs w:val="24"/>
          <w:lang w:val="en-US"/>
        </w:rPr>
      </w:pPr>
      <w:r>
        <w:rPr>
          <w:noProof/>
          <w:lang w:val="de-AT" w:eastAsia="de-AT"/>
        </w:rPr>
        <w:drawing>
          <wp:anchor distT="0" distB="0" distL="114300" distR="114300" simplePos="0" relativeHeight="251668480" behindDoc="0" locked="0" layoutInCell="1" allowOverlap="1" wp14:anchorId="516F2F69" wp14:editId="5DAD5EE9">
            <wp:simplePos x="0" y="0"/>
            <wp:positionH relativeFrom="column">
              <wp:posOffset>1129302</wp:posOffset>
            </wp:positionH>
            <wp:positionV relativeFrom="paragraph">
              <wp:posOffset>98244</wp:posOffset>
            </wp:positionV>
            <wp:extent cx="3669030" cy="948690"/>
            <wp:effectExtent l="19050" t="19050" r="26670" b="22860"/>
            <wp:wrapThrough wrapText="bothSides">
              <wp:wrapPolygon edited="0">
                <wp:start x="-112" y="-434"/>
                <wp:lineTo x="-112" y="21687"/>
                <wp:lineTo x="21645" y="21687"/>
                <wp:lineTo x="21645" y="-434"/>
                <wp:lineTo x="-112" y="-434"/>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9030" cy="9486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26552">
        <w:rPr>
          <w:sz w:val="24"/>
          <w:szCs w:val="24"/>
          <w:lang w:val="en-US"/>
        </w:rPr>
        <w:br w:type="page"/>
      </w:r>
    </w:p>
    <w:p w14:paraId="3CB9A69C" w14:textId="4FE1C58A" w:rsidR="00C126D7" w:rsidRDefault="00826552" w:rsidP="00D036CB">
      <w:pPr>
        <w:pStyle w:val="NoSpacing"/>
        <w:ind w:firstLine="360"/>
        <w:rPr>
          <w:b/>
          <w:sz w:val="24"/>
          <w:szCs w:val="24"/>
          <w:lang w:val="en-US"/>
        </w:rPr>
      </w:pPr>
      <w:r w:rsidRPr="00D036CB">
        <w:rPr>
          <w:b/>
          <w:sz w:val="24"/>
          <w:szCs w:val="24"/>
          <w:lang w:val="en-US"/>
        </w:rPr>
        <w:t>2.1.</w:t>
      </w:r>
      <w:r w:rsidR="000B3360" w:rsidRPr="00D036CB">
        <w:rPr>
          <w:b/>
          <w:sz w:val="24"/>
          <w:szCs w:val="24"/>
          <w:lang w:val="en-US"/>
        </w:rPr>
        <w:t>1</w:t>
      </w:r>
      <w:r w:rsidRPr="00D036CB">
        <w:rPr>
          <w:b/>
          <w:sz w:val="24"/>
          <w:szCs w:val="24"/>
          <w:lang w:val="en-US"/>
        </w:rPr>
        <w:t xml:space="preserve"> First differences</w:t>
      </w:r>
    </w:p>
    <w:p w14:paraId="2364183A" w14:textId="77777777" w:rsidR="00D036CB" w:rsidRPr="00D036CB" w:rsidRDefault="00D036CB" w:rsidP="00D036CB">
      <w:pPr>
        <w:pStyle w:val="NoSpacing"/>
        <w:rPr>
          <w:b/>
          <w:sz w:val="24"/>
          <w:szCs w:val="24"/>
          <w:lang w:val="en-US"/>
        </w:rPr>
      </w:pPr>
    </w:p>
    <w:p w14:paraId="69395FAB" w14:textId="77777777" w:rsidR="00BE7C5E" w:rsidRDefault="00C126D7" w:rsidP="008F206F">
      <w:pPr>
        <w:pStyle w:val="NoSpacing"/>
        <w:rPr>
          <w:sz w:val="24"/>
          <w:szCs w:val="24"/>
          <w:lang w:val="en-US"/>
        </w:rPr>
      </w:pPr>
      <w:r>
        <w:rPr>
          <w:sz w:val="24"/>
          <w:szCs w:val="24"/>
          <w:lang w:val="en-US"/>
        </w:rPr>
        <w:t>To tackle the non-stationarity problem we take first-differences</w:t>
      </w:r>
      <w:r w:rsidR="0036216F">
        <w:rPr>
          <w:sz w:val="24"/>
          <w:szCs w:val="24"/>
          <w:lang w:val="en-US"/>
        </w:rPr>
        <w:t xml:space="preserve">, which gives us the following </w:t>
      </w:r>
    </w:p>
    <w:p w14:paraId="3B4B4A1D" w14:textId="7A5CF931" w:rsidR="00C126D7" w:rsidRPr="001962AF" w:rsidRDefault="0036216F" w:rsidP="008F206F">
      <w:pPr>
        <w:pStyle w:val="NoSpacing"/>
        <w:rPr>
          <w:sz w:val="24"/>
          <w:szCs w:val="24"/>
          <w:lang w:val="en-US"/>
        </w:rPr>
      </w:pPr>
      <w:r>
        <w:rPr>
          <w:sz w:val="24"/>
          <w:szCs w:val="24"/>
          <w:lang w:val="en-US"/>
        </w:rPr>
        <w:t xml:space="preserve">plot: </w:t>
      </w:r>
    </w:p>
    <w:p w14:paraId="14ECDB78" w14:textId="5E8DFACF" w:rsidR="00BE7C5E" w:rsidRDefault="00BE7C5E" w:rsidP="0036216F">
      <w:pPr>
        <w:pStyle w:val="NoSpacing"/>
        <w:ind w:left="360"/>
        <w:jc w:val="center"/>
        <w:rPr>
          <w:sz w:val="24"/>
          <w:szCs w:val="24"/>
          <w:lang w:val="en-US"/>
        </w:rPr>
      </w:pPr>
    </w:p>
    <w:p w14:paraId="32DBF577" w14:textId="07DBBEE7" w:rsidR="00BE7C5E" w:rsidRDefault="000B3360" w:rsidP="0036216F">
      <w:pPr>
        <w:pStyle w:val="NoSpacing"/>
        <w:ind w:left="360"/>
        <w:jc w:val="center"/>
        <w:rPr>
          <w:sz w:val="24"/>
          <w:szCs w:val="24"/>
          <w:lang w:val="en-US"/>
        </w:rPr>
      </w:pPr>
      <w:r>
        <w:rPr>
          <w:noProof/>
          <w:lang w:val="de-AT" w:eastAsia="de-AT"/>
        </w:rPr>
        <w:drawing>
          <wp:anchor distT="0" distB="0" distL="114300" distR="114300" simplePos="0" relativeHeight="251664384" behindDoc="0" locked="0" layoutInCell="1" allowOverlap="1" wp14:anchorId="1F8A4F97" wp14:editId="5C489B50">
            <wp:simplePos x="0" y="0"/>
            <wp:positionH relativeFrom="column">
              <wp:posOffset>574675</wp:posOffset>
            </wp:positionH>
            <wp:positionV relativeFrom="paragraph">
              <wp:posOffset>208915</wp:posOffset>
            </wp:positionV>
            <wp:extent cx="4234815" cy="1681480"/>
            <wp:effectExtent l="0" t="0" r="0" b="0"/>
            <wp:wrapThrough wrapText="bothSides">
              <wp:wrapPolygon edited="0">
                <wp:start x="0" y="0"/>
                <wp:lineTo x="0" y="21290"/>
                <wp:lineTo x="21474" y="21290"/>
                <wp:lineTo x="2147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4815" cy="1681480"/>
                    </a:xfrm>
                    <a:prstGeom prst="rect">
                      <a:avLst/>
                    </a:prstGeom>
                  </pic:spPr>
                </pic:pic>
              </a:graphicData>
            </a:graphic>
          </wp:anchor>
        </w:drawing>
      </w:r>
    </w:p>
    <w:p w14:paraId="1CEF4050" w14:textId="77777777" w:rsidR="00BE7C5E" w:rsidRDefault="00BE7C5E" w:rsidP="0036216F">
      <w:pPr>
        <w:pStyle w:val="NoSpacing"/>
        <w:ind w:left="360"/>
        <w:jc w:val="center"/>
        <w:rPr>
          <w:sz w:val="24"/>
          <w:szCs w:val="24"/>
          <w:lang w:val="en-US"/>
        </w:rPr>
      </w:pPr>
    </w:p>
    <w:p w14:paraId="3AE1E6CF" w14:textId="77777777" w:rsidR="00BE7C5E" w:rsidRDefault="00BE7C5E" w:rsidP="0036216F">
      <w:pPr>
        <w:pStyle w:val="NoSpacing"/>
        <w:ind w:left="360"/>
        <w:jc w:val="center"/>
        <w:rPr>
          <w:sz w:val="24"/>
          <w:szCs w:val="24"/>
          <w:lang w:val="en-US"/>
        </w:rPr>
      </w:pPr>
    </w:p>
    <w:p w14:paraId="18E50E93" w14:textId="77777777" w:rsidR="00BE7C5E" w:rsidRDefault="00BE7C5E" w:rsidP="0036216F">
      <w:pPr>
        <w:pStyle w:val="NoSpacing"/>
        <w:ind w:left="360"/>
        <w:jc w:val="center"/>
        <w:rPr>
          <w:sz w:val="24"/>
          <w:szCs w:val="24"/>
          <w:lang w:val="en-US"/>
        </w:rPr>
      </w:pPr>
    </w:p>
    <w:p w14:paraId="3AA6D61B" w14:textId="77777777" w:rsidR="00BE7C5E" w:rsidRDefault="00BE7C5E" w:rsidP="0036216F">
      <w:pPr>
        <w:pStyle w:val="NoSpacing"/>
        <w:ind w:left="360"/>
        <w:jc w:val="center"/>
        <w:rPr>
          <w:sz w:val="24"/>
          <w:szCs w:val="24"/>
          <w:lang w:val="en-US"/>
        </w:rPr>
      </w:pPr>
    </w:p>
    <w:p w14:paraId="53519F59" w14:textId="77777777" w:rsidR="00BE7C5E" w:rsidRDefault="00BE7C5E" w:rsidP="0036216F">
      <w:pPr>
        <w:pStyle w:val="NoSpacing"/>
        <w:ind w:left="360"/>
        <w:jc w:val="center"/>
        <w:rPr>
          <w:sz w:val="24"/>
          <w:szCs w:val="24"/>
          <w:lang w:val="en-US"/>
        </w:rPr>
      </w:pPr>
    </w:p>
    <w:p w14:paraId="2879EAC4" w14:textId="77777777" w:rsidR="00BE7C5E" w:rsidRDefault="00BE7C5E" w:rsidP="0036216F">
      <w:pPr>
        <w:pStyle w:val="NoSpacing"/>
        <w:ind w:left="360"/>
        <w:jc w:val="center"/>
        <w:rPr>
          <w:sz w:val="24"/>
          <w:szCs w:val="24"/>
          <w:lang w:val="en-US"/>
        </w:rPr>
      </w:pPr>
    </w:p>
    <w:p w14:paraId="1A8D06BE" w14:textId="77777777" w:rsidR="00BE7C5E" w:rsidRDefault="00BE7C5E" w:rsidP="0036216F">
      <w:pPr>
        <w:pStyle w:val="NoSpacing"/>
        <w:ind w:left="360"/>
        <w:jc w:val="center"/>
        <w:rPr>
          <w:sz w:val="24"/>
          <w:szCs w:val="24"/>
          <w:lang w:val="en-US"/>
        </w:rPr>
      </w:pPr>
    </w:p>
    <w:p w14:paraId="68B0CFAC" w14:textId="6AF847B2" w:rsidR="0036216F" w:rsidRDefault="0036216F" w:rsidP="0036216F">
      <w:pPr>
        <w:pStyle w:val="NoSpacing"/>
        <w:ind w:left="360"/>
        <w:jc w:val="center"/>
        <w:rPr>
          <w:sz w:val="24"/>
          <w:szCs w:val="24"/>
          <w:lang w:val="en-US"/>
        </w:rPr>
      </w:pPr>
    </w:p>
    <w:p w14:paraId="0B0CF16F" w14:textId="730BA275" w:rsidR="00826552" w:rsidRDefault="00826552" w:rsidP="008F206F">
      <w:pPr>
        <w:pStyle w:val="NoSpacing"/>
        <w:rPr>
          <w:sz w:val="24"/>
          <w:szCs w:val="24"/>
          <w:lang w:val="en-US"/>
        </w:rPr>
      </w:pPr>
    </w:p>
    <w:p w14:paraId="6B5ABFD9" w14:textId="77777777" w:rsidR="000B3360" w:rsidRDefault="000B3360" w:rsidP="00BE4189">
      <w:pPr>
        <w:pStyle w:val="NoSpacing"/>
        <w:rPr>
          <w:sz w:val="24"/>
          <w:szCs w:val="24"/>
          <w:lang w:val="en-US"/>
        </w:rPr>
      </w:pPr>
    </w:p>
    <w:p w14:paraId="02C72A88" w14:textId="77777777" w:rsidR="000B3360" w:rsidRDefault="000B3360" w:rsidP="00BE4189">
      <w:pPr>
        <w:pStyle w:val="NoSpacing"/>
        <w:rPr>
          <w:sz w:val="24"/>
          <w:szCs w:val="24"/>
          <w:lang w:val="en-US"/>
        </w:rPr>
      </w:pPr>
    </w:p>
    <w:p w14:paraId="6AF4D7B1" w14:textId="261A3243" w:rsidR="00BE4189" w:rsidRDefault="00BE4189" w:rsidP="00BE4189">
      <w:pPr>
        <w:pStyle w:val="NoSpacing"/>
        <w:rPr>
          <w:sz w:val="24"/>
          <w:szCs w:val="24"/>
          <w:lang w:val="en-US"/>
        </w:rPr>
      </w:pPr>
      <w:r>
        <w:rPr>
          <w:sz w:val="24"/>
          <w:szCs w:val="24"/>
          <w:lang w:val="en-US"/>
        </w:rPr>
        <w:t>It is evident that the process, as well as the ACF below, look way more stationary than before. To make sure we are indeed dealing with a stationary process we once again conduct an augmented Dickey-Fuller test:</w:t>
      </w:r>
      <w:r w:rsidR="00F86459">
        <w:rPr>
          <w:sz w:val="24"/>
          <w:szCs w:val="24"/>
          <w:lang w:val="en-US"/>
        </w:rPr>
        <w:t xml:space="preserve"> </w:t>
      </w:r>
    </w:p>
    <w:p w14:paraId="4E038255" w14:textId="616AF1CE" w:rsidR="00BE4189" w:rsidRDefault="00BE4189" w:rsidP="00BE4189">
      <w:pPr>
        <w:pStyle w:val="NoSpacing"/>
        <w:rPr>
          <w:sz w:val="24"/>
          <w:szCs w:val="24"/>
          <w:lang w:val="en-US"/>
        </w:rPr>
      </w:pPr>
      <w:r>
        <w:rPr>
          <w:noProof/>
          <w:lang w:val="de-AT" w:eastAsia="de-AT"/>
        </w:rPr>
        <w:drawing>
          <wp:anchor distT="0" distB="0" distL="114300" distR="114300" simplePos="0" relativeHeight="251670528" behindDoc="0" locked="0" layoutInCell="1" allowOverlap="1" wp14:anchorId="6E0340CF" wp14:editId="3970362C">
            <wp:simplePos x="0" y="0"/>
            <wp:positionH relativeFrom="column">
              <wp:posOffset>1024255</wp:posOffset>
            </wp:positionH>
            <wp:positionV relativeFrom="paragraph">
              <wp:posOffset>169545</wp:posOffset>
            </wp:positionV>
            <wp:extent cx="4074160" cy="1005205"/>
            <wp:effectExtent l="19050" t="19050" r="21590" b="23495"/>
            <wp:wrapThrough wrapText="bothSides">
              <wp:wrapPolygon edited="0">
                <wp:start x="-101" y="-409"/>
                <wp:lineTo x="-101" y="21696"/>
                <wp:lineTo x="21613" y="21696"/>
                <wp:lineTo x="21613" y="-409"/>
                <wp:lineTo x="-101" y="-409"/>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4160" cy="1005205"/>
                    </a:xfrm>
                    <a:prstGeom prst="rect">
                      <a:avLst/>
                    </a:prstGeom>
                    <a:ln>
                      <a:solidFill>
                        <a:schemeClr val="tx1"/>
                      </a:solidFill>
                    </a:ln>
                  </pic:spPr>
                </pic:pic>
              </a:graphicData>
            </a:graphic>
          </wp:anchor>
        </w:drawing>
      </w:r>
    </w:p>
    <w:p w14:paraId="77ABD968" w14:textId="1CCC371C" w:rsidR="00BE4189" w:rsidRDefault="00BE4189" w:rsidP="00BE4189">
      <w:pPr>
        <w:pStyle w:val="NoSpacing"/>
        <w:rPr>
          <w:sz w:val="24"/>
          <w:szCs w:val="24"/>
          <w:lang w:val="en-US"/>
        </w:rPr>
      </w:pPr>
      <w:r w:rsidRPr="001962AF">
        <w:rPr>
          <w:noProof/>
          <w:lang w:val="en-US" w:eastAsia="de-AT"/>
        </w:rPr>
        <w:t xml:space="preserve"> </w:t>
      </w:r>
    </w:p>
    <w:p w14:paraId="16C06584" w14:textId="77777777" w:rsidR="00BE4189" w:rsidRDefault="00BE4189" w:rsidP="00BE4189">
      <w:pPr>
        <w:pStyle w:val="NoSpacing"/>
        <w:rPr>
          <w:sz w:val="24"/>
          <w:szCs w:val="24"/>
          <w:lang w:val="en-US"/>
        </w:rPr>
      </w:pPr>
    </w:p>
    <w:p w14:paraId="07546C99" w14:textId="77777777" w:rsidR="00BE4189" w:rsidRDefault="00BE4189" w:rsidP="00C126D7">
      <w:pPr>
        <w:pStyle w:val="NoSpacing"/>
        <w:rPr>
          <w:sz w:val="24"/>
          <w:szCs w:val="24"/>
          <w:lang w:val="en-US"/>
        </w:rPr>
      </w:pPr>
    </w:p>
    <w:p w14:paraId="6922232C" w14:textId="77777777" w:rsidR="00BE4189" w:rsidRDefault="00BE4189" w:rsidP="00C126D7">
      <w:pPr>
        <w:pStyle w:val="NoSpacing"/>
        <w:rPr>
          <w:sz w:val="24"/>
          <w:szCs w:val="24"/>
          <w:lang w:val="en-US"/>
        </w:rPr>
      </w:pPr>
    </w:p>
    <w:p w14:paraId="339256B3" w14:textId="77777777" w:rsidR="00BE4189" w:rsidRDefault="00BE4189" w:rsidP="00C126D7">
      <w:pPr>
        <w:pStyle w:val="NoSpacing"/>
        <w:rPr>
          <w:sz w:val="24"/>
          <w:szCs w:val="24"/>
          <w:lang w:val="en-US"/>
        </w:rPr>
      </w:pPr>
    </w:p>
    <w:p w14:paraId="0DD95472" w14:textId="77777777" w:rsidR="00BE4189" w:rsidRDefault="00BE4189" w:rsidP="00C126D7">
      <w:pPr>
        <w:pStyle w:val="NoSpacing"/>
        <w:rPr>
          <w:sz w:val="24"/>
          <w:szCs w:val="24"/>
          <w:lang w:val="en-US"/>
        </w:rPr>
      </w:pPr>
    </w:p>
    <w:p w14:paraId="6C4DA118" w14:textId="7A57F558" w:rsidR="00BE4189" w:rsidRDefault="00BE4189" w:rsidP="00C126D7">
      <w:pPr>
        <w:pStyle w:val="NoSpacing"/>
        <w:rPr>
          <w:sz w:val="24"/>
          <w:szCs w:val="24"/>
          <w:lang w:val="en-US"/>
        </w:rPr>
      </w:pPr>
    </w:p>
    <w:p w14:paraId="2E232583" w14:textId="11DE746D" w:rsidR="00BE4189" w:rsidRDefault="00BE4189" w:rsidP="00C126D7">
      <w:pPr>
        <w:pStyle w:val="NoSpacing"/>
        <w:rPr>
          <w:sz w:val="24"/>
          <w:szCs w:val="24"/>
          <w:lang w:val="en-US"/>
        </w:rPr>
      </w:pPr>
      <w:r>
        <w:rPr>
          <w:sz w:val="24"/>
          <w:szCs w:val="24"/>
          <w:lang w:val="en-US"/>
        </w:rPr>
        <w:t xml:space="preserve">With a p-value of 0.01, we are now able to </w:t>
      </w:r>
      <w:r w:rsidR="00C323C2" w:rsidRPr="00C323C2">
        <w:rPr>
          <w:sz w:val="24"/>
          <w:szCs w:val="24"/>
          <w:lang w:val="en-US"/>
          <w:rPrChange w:id="3" w:author="Bryson, Leah" w:date="2021-06-25T13:57:00Z">
            <w:rPr>
              <w:sz w:val="24"/>
              <w:szCs w:val="24"/>
              <w:highlight w:val="yellow"/>
              <w:lang w:val="en-US"/>
            </w:rPr>
          </w:rPrChange>
        </w:rPr>
        <w:t>reject</w:t>
      </w:r>
      <w:r>
        <w:rPr>
          <w:sz w:val="24"/>
          <w:szCs w:val="24"/>
          <w:lang w:val="en-US"/>
        </w:rPr>
        <w:t xml:space="preserve"> the null hypothesis, even on a 1% significance level, and conclude this is a stationary process.</w:t>
      </w:r>
    </w:p>
    <w:p w14:paraId="164E5C21" w14:textId="07ACE340" w:rsidR="00C126D7" w:rsidRDefault="00826552" w:rsidP="00C126D7">
      <w:pPr>
        <w:pStyle w:val="NoSpacing"/>
        <w:rPr>
          <w:sz w:val="24"/>
          <w:szCs w:val="24"/>
          <w:lang w:val="en-US"/>
        </w:rPr>
      </w:pPr>
      <w:r>
        <w:rPr>
          <w:sz w:val="24"/>
          <w:szCs w:val="24"/>
          <w:lang w:val="en-US"/>
        </w:rPr>
        <w:t>Again</w:t>
      </w:r>
      <w:r w:rsidR="00121576">
        <w:rPr>
          <w:sz w:val="24"/>
          <w:szCs w:val="24"/>
          <w:lang w:val="en-US"/>
        </w:rPr>
        <w:t>,</w:t>
      </w:r>
      <w:r>
        <w:rPr>
          <w:sz w:val="24"/>
          <w:szCs w:val="24"/>
          <w:lang w:val="en-US"/>
        </w:rPr>
        <w:t xml:space="preserve"> we plot the ACF and PACF</w:t>
      </w:r>
      <w:r w:rsidR="00BE4189">
        <w:rPr>
          <w:sz w:val="24"/>
          <w:szCs w:val="24"/>
          <w:lang w:val="en-US"/>
        </w:rPr>
        <w:t xml:space="preserve"> to gain some more information</w:t>
      </w:r>
      <w:r>
        <w:rPr>
          <w:sz w:val="24"/>
          <w:szCs w:val="24"/>
          <w:lang w:val="en-US"/>
        </w:rPr>
        <w:t>:</w:t>
      </w:r>
    </w:p>
    <w:p w14:paraId="3EB800A5" w14:textId="7797AE64" w:rsidR="00BE4189" w:rsidRDefault="00BE4189" w:rsidP="00C126D7">
      <w:pPr>
        <w:pStyle w:val="NoSpacing"/>
        <w:rPr>
          <w:sz w:val="24"/>
          <w:szCs w:val="24"/>
          <w:lang w:val="en-US"/>
        </w:rPr>
      </w:pPr>
    </w:p>
    <w:p w14:paraId="2CD230DE" w14:textId="7E41E49D" w:rsidR="00C418DF" w:rsidRDefault="00F86459" w:rsidP="00C126D7">
      <w:pPr>
        <w:pStyle w:val="NoSpacing"/>
        <w:rPr>
          <w:sz w:val="24"/>
          <w:szCs w:val="24"/>
          <w:lang w:val="en-US"/>
        </w:rPr>
      </w:pPr>
      <w:r>
        <w:rPr>
          <w:noProof/>
          <w:lang w:val="de-AT" w:eastAsia="de-AT"/>
        </w:rPr>
        <w:drawing>
          <wp:anchor distT="0" distB="0" distL="114300" distR="114300" simplePos="0" relativeHeight="251666432" behindDoc="0" locked="0" layoutInCell="1" allowOverlap="1" wp14:anchorId="5A7EF032" wp14:editId="104AF370">
            <wp:simplePos x="0" y="0"/>
            <wp:positionH relativeFrom="column">
              <wp:posOffset>-234315</wp:posOffset>
            </wp:positionH>
            <wp:positionV relativeFrom="paragraph">
              <wp:posOffset>177800</wp:posOffset>
            </wp:positionV>
            <wp:extent cx="3118485" cy="1658620"/>
            <wp:effectExtent l="0" t="0" r="5715" b="0"/>
            <wp:wrapThrough wrapText="bothSides">
              <wp:wrapPolygon edited="0">
                <wp:start x="0" y="0"/>
                <wp:lineTo x="0" y="21335"/>
                <wp:lineTo x="21508" y="21335"/>
                <wp:lineTo x="2150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8485" cy="1658620"/>
                    </a:xfrm>
                    <a:prstGeom prst="rect">
                      <a:avLst/>
                    </a:prstGeom>
                  </pic:spPr>
                </pic:pic>
              </a:graphicData>
            </a:graphic>
            <wp14:sizeRelH relativeFrom="margin">
              <wp14:pctWidth>0</wp14:pctWidth>
            </wp14:sizeRelH>
            <wp14:sizeRelV relativeFrom="margin">
              <wp14:pctHeight>0</wp14:pctHeight>
            </wp14:sizeRelV>
          </wp:anchor>
        </w:drawing>
      </w:r>
      <w:r w:rsidR="00C418DF">
        <w:rPr>
          <w:noProof/>
          <w:lang w:val="de-AT" w:eastAsia="de-AT"/>
        </w:rPr>
        <w:drawing>
          <wp:anchor distT="0" distB="0" distL="114300" distR="114300" simplePos="0" relativeHeight="251665408" behindDoc="0" locked="0" layoutInCell="1" allowOverlap="1" wp14:anchorId="4C5FBC47" wp14:editId="2B634914">
            <wp:simplePos x="0" y="0"/>
            <wp:positionH relativeFrom="column">
              <wp:posOffset>3150670</wp:posOffset>
            </wp:positionH>
            <wp:positionV relativeFrom="paragraph">
              <wp:posOffset>205740</wp:posOffset>
            </wp:positionV>
            <wp:extent cx="3157855" cy="1635125"/>
            <wp:effectExtent l="0" t="0" r="4445" b="3175"/>
            <wp:wrapThrough wrapText="bothSides">
              <wp:wrapPolygon edited="0">
                <wp:start x="0" y="0"/>
                <wp:lineTo x="0" y="21390"/>
                <wp:lineTo x="21500" y="21390"/>
                <wp:lineTo x="2150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7855" cy="1635125"/>
                    </a:xfrm>
                    <a:prstGeom prst="rect">
                      <a:avLst/>
                    </a:prstGeom>
                  </pic:spPr>
                </pic:pic>
              </a:graphicData>
            </a:graphic>
            <wp14:sizeRelH relativeFrom="margin">
              <wp14:pctWidth>0</wp14:pctWidth>
            </wp14:sizeRelH>
            <wp14:sizeRelV relativeFrom="margin">
              <wp14:pctHeight>0</wp14:pctHeight>
            </wp14:sizeRelV>
          </wp:anchor>
        </w:drawing>
      </w:r>
    </w:p>
    <w:p w14:paraId="000037C7" w14:textId="04B1BCA6" w:rsidR="00C418DF" w:rsidRDefault="00C418DF" w:rsidP="00C126D7">
      <w:pPr>
        <w:pStyle w:val="NoSpacing"/>
        <w:rPr>
          <w:sz w:val="24"/>
          <w:szCs w:val="24"/>
          <w:lang w:val="en-US"/>
        </w:rPr>
      </w:pPr>
    </w:p>
    <w:p w14:paraId="79EAAE34" w14:textId="7D5F0E47" w:rsidR="00826552" w:rsidRDefault="00826552" w:rsidP="00C126D7">
      <w:pPr>
        <w:pStyle w:val="NoSpacing"/>
        <w:rPr>
          <w:sz w:val="24"/>
          <w:szCs w:val="24"/>
          <w:lang w:val="en-US"/>
        </w:rPr>
      </w:pPr>
    </w:p>
    <w:p w14:paraId="73243BC3" w14:textId="765E1124" w:rsidR="00E1622B" w:rsidRDefault="00826552" w:rsidP="00C126D7">
      <w:pPr>
        <w:pStyle w:val="NoSpacing"/>
        <w:rPr>
          <w:color w:val="FF0000"/>
          <w:sz w:val="24"/>
          <w:szCs w:val="24"/>
          <w:lang w:val="en-US"/>
        </w:rPr>
      </w:pPr>
      <w:r w:rsidRPr="009359F3">
        <w:rPr>
          <w:sz w:val="24"/>
          <w:szCs w:val="24"/>
          <w:highlight w:val="lightGray"/>
          <w:lang w:val="en-US"/>
        </w:rPr>
        <w:t xml:space="preserve">The ACF cuts of after </w:t>
      </w:r>
      <w:r w:rsidR="00C418DF" w:rsidRPr="009359F3">
        <w:rPr>
          <w:sz w:val="24"/>
          <w:szCs w:val="24"/>
          <w:highlight w:val="lightGray"/>
          <w:lang w:val="en-US"/>
        </w:rPr>
        <w:t xml:space="preserve">two </w:t>
      </w:r>
      <w:r w:rsidRPr="009359F3">
        <w:rPr>
          <w:sz w:val="24"/>
          <w:szCs w:val="24"/>
          <w:highlight w:val="lightGray"/>
          <w:lang w:val="en-US"/>
        </w:rPr>
        <w:t>lag</w:t>
      </w:r>
      <w:r w:rsidR="00C418DF" w:rsidRPr="009359F3">
        <w:rPr>
          <w:sz w:val="24"/>
          <w:szCs w:val="24"/>
          <w:highlight w:val="lightGray"/>
          <w:lang w:val="en-US"/>
        </w:rPr>
        <w:t>s</w:t>
      </w:r>
      <w:r w:rsidRPr="009359F3">
        <w:rPr>
          <w:sz w:val="24"/>
          <w:szCs w:val="24"/>
          <w:highlight w:val="lightGray"/>
          <w:lang w:val="en-US"/>
        </w:rPr>
        <w:t>, which might indicate a</w:t>
      </w:r>
      <w:r w:rsidR="00C418DF" w:rsidRPr="009359F3">
        <w:rPr>
          <w:sz w:val="24"/>
          <w:szCs w:val="24"/>
          <w:highlight w:val="lightGray"/>
          <w:lang w:val="en-US"/>
        </w:rPr>
        <w:t>n AR(2</w:t>
      </w:r>
      <w:r w:rsidRPr="009359F3">
        <w:rPr>
          <w:sz w:val="24"/>
          <w:szCs w:val="24"/>
          <w:highlight w:val="lightGray"/>
          <w:lang w:val="en-US"/>
        </w:rPr>
        <w:t>) process.</w:t>
      </w:r>
      <w:r>
        <w:rPr>
          <w:sz w:val="24"/>
          <w:szCs w:val="24"/>
          <w:lang w:val="en-US"/>
        </w:rPr>
        <w:t xml:space="preserve"> </w:t>
      </w:r>
    </w:p>
    <w:p w14:paraId="490CBC2F" w14:textId="533EA41B" w:rsidR="0036216F" w:rsidRPr="00E1622B" w:rsidRDefault="00D82B3F" w:rsidP="00C126D7">
      <w:pPr>
        <w:pStyle w:val="NoSpacing"/>
        <w:rPr>
          <w:color w:val="FF0000"/>
          <w:sz w:val="24"/>
          <w:szCs w:val="24"/>
          <w:lang w:val="en-US"/>
        </w:rPr>
      </w:pPr>
      <w:r w:rsidRPr="00B92647">
        <w:rPr>
          <w:sz w:val="24"/>
          <w:szCs w:val="24"/>
          <w:lang w:val="en-US"/>
        </w:rPr>
        <w:t>B</w:t>
      </w:r>
      <w:r w:rsidR="00E1622B" w:rsidRPr="00B92647">
        <w:rPr>
          <w:sz w:val="24"/>
          <w:szCs w:val="24"/>
          <w:lang w:val="en-US"/>
        </w:rPr>
        <w:t xml:space="preserve">oth in the ACF &amp; PACF we see </w:t>
      </w:r>
      <w:r w:rsidR="00B92647">
        <w:rPr>
          <w:sz w:val="24"/>
          <w:szCs w:val="24"/>
          <w:lang w:val="en-US"/>
        </w:rPr>
        <w:t>significance</w:t>
      </w:r>
      <w:r w:rsidR="00E1622B" w:rsidRPr="00B92647">
        <w:rPr>
          <w:sz w:val="24"/>
          <w:szCs w:val="24"/>
          <w:lang w:val="en-US"/>
        </w:rPr>
        <w:t xml:space="preserve"> not only on the first </w:t>
      </w:r>
      <w:r w:rsidR="00C418DF" w:rsidRPr="00B92647">
        <w:rPr>
          <w:sz w:val="24"/>
          <w:szCs w:val="24"/>
          <w:lang w:val="en-US"/>
        </w:rPr>
        <w:t xml:space="preserve">lags, </w:t>
      </w:r>
      <w:r w:rsidR="00E1622B" w:rsidRPr="00B92647">
        <w:rPr>
          <w:sz w:val="24"/>
          <w:szCs w:val="24"/>
          <w:lang w:val="en-US"/>
        </w:rPr>
        <w:t xml:space="preserve">but </w:t>
      </w:r>
      <w:r w:rsidR="00C418DF" w:rsidRPr="00B92647">
        <w:rPr>
          <w:sz w:val="24"/>
          <w:szCs w:val="24"/>
          <w:lang w:val="en-US"/>
        </w:rPr>
        <w:t xml:space="preserve">up to the </w:t>
      </w:r>
      <w:r w:rsidR="00B67C48">
        <w:rPr>
          <w:sz w:val="24"/>
          <w:szCs w:val="24"/>
          <w:lang w:val="en-US"/>
        </w:rPr>
        <w:t>sixth</w:t>
      </w:r>
      <w:r w:rsidR="000D62E3" w:rsidRPr="00B92647">
        <w:rPr>
          <w:sz w:val="24"/>
          <w:szCs w:val="24"/>
          <w:lang w:val="en-US"/>
        </w:rPr>
        <w:t xml:space="preserve">. However, as they barely </w:t>
      </w:r>
      <w:r w:rsidR="00C418DF" w:rsidRPr="00B92647">
        <w:rPr>
          <w:sz w:val="24"/>
          <w:szCs w:val="24"/>
          <w:lang w:val="en-US"/>
        </w:rPr>
        <w:t xml:space="preserve">even </w:t>
      </w:r>
      <w:r w:rsidRPr="00B92647">
        <w:rPr>
          <w:sz w:val="24"/>
          <w:szCs w:val="24"/>
          <w:lang w:val="en-US"/>
        </w:rPr>
        <w:t>cross</w:t>
      </w:r>
      <w:r w:rsidR="00C418DF" w:rsidRPr="00B92647">
        <w:rPr>
          <w:sz w:val="24"/>
          <w:szCs w:val="24"/>
          <w:lang w:val="en-US"/>
        </w:rPr>
        <w:t xml:space="preserve"> the </w:t>
      </w:r>
      <w:r w:rsidR="00731F06" w:rsidRPr="00B92647">
        <w:rPr>
          <w:sz w:val="24"/>
          <w:szCs w:val="24"/>
          <w:lang w:val="en-US"/>
        </w:rPr>
        <w:t>blue line</w:t>
      </w:r>
      <w:r w:rsidR="00B92647">
        <w:rPr>
          <w:sz w:val="24"/>
          <w:szCs w:val="24"/>
          <w:lang w:val="en-US"/>
        </w:rPr>
        <w:t>, we expect that th</w:t>
      </w:r>
      <w:r w:rsidR="000D62E3" w:rsidRPr="00B92647">
        <w:rPr>
          <w:sz w:val="24"/>
          <w:szCs w:val="24"/>
          <w:lang w:val="en-US"/>
        </w:rPr>
        <w:t>ey can be neglected.</w:t>
      </w:r>
      <w:r w:rsidR="00B92647">
        <w:rPr>
          <w:sz w:val="24"/>
          <w:szCs w:val="24"/>
          <w:lang w:val="en-US"/>
        </w:rPr>
        <w:t xml:space="preserve"> </w:t>
      </w:r>
      <w:r w:rsidR="00E95171">
        <w:rPr>
          <w:sz w:val="24"/>
          <w:szCs w:val="24"/>
          <w:lang w:val="en-US"/>
        </w:rPr>
        <w:t>To further investigate this, we now proceed to the model selection.</w:t>
      </w:r>
    </w:p>
    <w:p w14:paraId="411D8826" w14:textId="3489ADFB" w:rsidR="002E095D" w:rsidRPr="00FF55AB" w:rsidRDefault="002E095D" w:rsidP="00C126D7">
      <w:pPr>
        <w:pStyle w:val="NoSpacing"/>
        <w:rPr>
          <w:color w:val="FF0000"/>
          <w:sz w:val="24"/>
          <w:szCs w:val="24"/>
          <w:lang w:val="en-US"/>
        </w:rPr>
      </w:pPr>
    </w:p>
    <w:p w14:paraId="04B1129C" w14:textId="29CA45BA" w:rsidR="00D036CB" w:rsidRPr="00D036CB" w:rsidRDefault="00B7352D" w:rsidP="00D036CB">
      <w:pPr>
        <w:pStyle w:val="NoSpacing"/>
        <w:ind w:firstLine="708"/>
        <w:rPr>
          <w:b/>
          <w:sz w:val="24"/>
          <w:szCs w:val="24"/>
          <w:lang w:val="en-US"/>
        </w:rPr>
      </w:pPr>
      <w:r w:rsidRPr="00D036CB">
        <w:rPr>
          <w:b/>
          <w:sz w:val="24"/>
          <w:szCs w:val="24"/>
          <w:lang w:val="en-US"/>
        </w:rPr>
        <w:t xml:space="preserve">2.1.2 Model selection </w:t>
      </w:r>
    </w:p>
    <w:p w14:paraId="7769D313" w14:textId="65FFBB75" w:rsidR="008F206F" w:rsidRDefault="008F206F" w:rsidP="00C126D7">
      <w:pPr>
        <w:pStyle w:val="NoSpacing"/>
        <w:rPr>
          <w:sz w:val="24"/>
          <w:szCs w:val="24"/>
          <w:lang w:val="en-US"/>
        </w:rPr>
      </w:pPr>
    </w:p>
    <w:p w14:paraId="537B24C1" w14:textId="252A771A" w:rsidR="00E95171" w:rsidRDefault="00BE4189" w:rsidP="001962AF">
      <w:pPr>
        <w:pStyle w:val="NoSpacing"/>
        <w:rPr>
          <w:sz w:val="24"/>
          <w:szCs w:val="24"/>
          <w:lang w:val="en-US"/>
        </w:rPr>
      </w:pPr>
      <w:r>
        <w:rPr>
          <w:sz w:val="24"/>
          <w:szCs w:val="24"/>
          <w:lang w:val="en-US"/>
        </w:rPr>
        <w:t xml:space="preserve">To find an appropriate ARMA model, we use </w:t>
      </w:r>
      <w:r w:rsidR="00E95171">
        <w:rPr>
          <w:sz w:val="24"/>
          <w:szCs w:val="24"/>
          <w:lang w:val="en-US"/>
        </w:rPr>
        <w:t xml:space="preserve">the </w:t>
      </w:r>
      <w:r w:rsidR="00E95171" w:rsidRPr="001962AF">
        <w:rPr>
          <w:i/>
          <w:sz w:val="24"/>
          <w:szCs w:val="24"/>
          <w:lang w:val="en-US"/>
        </w:rPr>
        <w:t>auto.arima()</w:t>
      </w:r>
      <w:r w:rsidR="00E95171">
        <w:rPr>
          <w:sz w:val="24"/>
          <w:szCs w:val="24"/>
          <w:lang w:val="en-US"/>
        </w:rPr>
        <w:t xml:space="preserve"> function in R which </w:t>
      </w:r>
      <w:r w:rsidR="00E95171" w:rsidRPr="00E95171">
        <w:rPr>
          <w:sz w:val="24"/>
          <w:szCs w:val="24"/>
          <w:lang w:val="en-US"/>
        </w:rPr>
        <w:t>chooses the best ARIMA model based on</w:t>
      </w:r>
      <w:r w:rsidR="00735017">
        <w:rPr>
          <w:sz w:val="24"/>
          <w:szCs w:val="24"/>
          <w:lang w:val="en-US"/>
        </w:rPr>
        <w:t xml:space="preserve"> some</w:t>
      </w:r>
      <w:r w:rsidR="00E95171" w:rsidRPr="00E95171">
        <w:rPr>
          <w:sz w:val="24"/>
          <w:szCs w:val="24"/>
          <w:lang w:val="en-US"/>
        </w:rPr>
        <w:t xml:space="preserve"> provided information criteria</w:t>
      </w:r>
      <w:r w:rsidR="00E95171">
        <w:rPr>
          <w:sz w:val="24"/>
          <w:szCs w:val="24"/>
          <w:lang w:val="en-US"/>
        </w:rPr>
        <w:t xml:space="preserve">. </w:t>
      </w:r>
      <w:r w:rsidR="00735017">
        <w:rPr>
          <w:sz w:val="24"/>
          <w:szCs w:val="24"/>
          <w:lang w:val="en-US"/>
        </w:rPr>
        <w:t>We decide</w:t>
      </w:r>
      <w:r w:rsidR="00E95171">
        <w:rPr>
          <w:sz w:val="24"/>
          <w:szCs w:val="24"/>
          <w:lang w:val="en-US"/>
        </w:rPr>
        <w:t xml:space="preserve"> to use both the AIC and the BIC as information criteria and examine the results to the</w:t>
      </w:r>
      <w:r w:rsidR="00735017">
        <w:rPr>
          <w:sz w:val="24"/>
          <w:szCs w:val="24"/>
          <w:lang w:val="en-US"/>
        </w:rPr>
        <w:t>n</w:t>
      </w:r>
      <w:r w:rsidR="00E95171">
        <w:rPr>
          <w:sz w:val="24"/>
          <w:szCs w:val="24"/>
          <w:lang w:val="en-US"/>
        </w:rPr>
        <w:t xml:space="preserve"> choose one</w:t>
      </w:r>
      <w:r w:rsidR="00735017">
        <w:rPr>
          <w:sz w:val="24"/>
          <w:szCs w:val="24"/>
          <w:lang w:val="en-US"/>
        </w:rPr>
        <w:t xml:space="preserve"> of them</w:t>
      </w:r>
      <w:r w:rsidR="00E95171">
        <w:rPr>
          <w:sz w:val="24"/>
          <w:szCs w:val="24"/>
          <w:lang w:val="en-US"/>
        </w:rPr>
        <w:t>. We got the following results:</w:t>
      </w:r>
    </w:p>
    <w:p w14:paraId="3ADB467D" w14:textId="31808B79" w:rsidR="00121576" w:rsidRDefault="00121576" w:rsidP="00C126D7">
      <w:pPr>
        <w:pStyle w:val="NoSpacing"/>
        <w:rPr>
          <w:sz w:val="24"/>
          <w:szCs w:val="24"/>
          <w:lang w:val="en-US"/>
        </w:rPr>
      </w:pPr>
    </w:p>
    <w:tbl>
      <w:tblPr>
        <w:tblStyle w:val="TableGrid"/>
        <w:tblW w:w="0" w:type="auto"/>
        <w:tblLook w:val="04A0" w:firstRow="1" w:lastRow="0" w:firstColumn="1" w:lastColumn="0" w:noHBand="0" w:noVBand="1"/>
      </w:tblPr>
      <w:tblGrid>
        <w:gridCol w:w="2265"/>
        <w:gridCol w:w="2265"/>
        <w:gridCol w:w="2266"/>
        <w:gridCol w:w="2266"/>
      </w:tblGrid>
      <w:tr w:rsidR="00E95171" w14:paraId="711A59C7" w14:textId="77777777" w:rsidTr="00E95171">
        <w:tc>
          <w:tcPr>
            <w:tcW w:w="2265" w:type="dxa"/>
          </w:tcPr>
          <w:p w14:paraId="76B1E1DF" w14:textId="1AA8EB7D" w:rsidR="00E95171" w:rsidRDefault="00E95171" w:rsidP="00C126D7">
            <w:pPr>
              <w:pStyle w:val="NoSpacing"/>
              <w:rPr>
                <w:sz w:val="24"/>
                <w:szCs w:val="24"/>
                <w:lang w:val="en-US"/>
              </w:rPr>
            </w:pPr>
            <w:r>
              <w:rPr>
                <w:sz w:val="24"/>
                <w:szCs w:val="24"/>
                <w:lang w:val="en-US"/>
              </w:rPr>
              <w:t>Information criteria</w:t>
            </w:r>
          </w:p>
        </w:tc>
        <w:tc>
          <w:tcPr>
            <w:tcW w:w="2265" w:type="dxa"/>
          </w:tcPr>
          <w:p w14:paraId="21331569" w14:textId="77F064CA" w:rsidR="00E95171" w:rsidRDefault="00E95171" w:rsidP="00C126D7">
            <w:pPr>
              <w:pStyle w:val="NoSpacing"/>
              <w:rPr>
                <w:sz w:val="24"/>
                <w:szCs w:val="24"/>
                <w:lang w:val="en-US"/>
              </w:rPr>
            </w:pPr>
            <w:r>
              <w:rPr>
                <w:sz w:val="24"/>
                <w:szCs w:val="24"/>
                <w:lang w:val="en-US"/>
              </w:rPr>
              <w:t>Model obtained</w:t>
            </w:r>
          </w:p>
        </w:tc>
        <w:tc>
          <w:tcPr>
            <w:tcW w:w="2266" w:type="dxa"/>
          </w:tcPr>
          <w:p w14:paraId="3FC9181D" w14:textId="61409724" w:rsidR="00E95171" w:rsidRDefault="00E95171" w:rsidP="00C126D7">
            <w:pPr>
              <w:pStyle w:val="NoSpacing"/>
              <w:rPr>
                <w:sz w:val="24"/>
                <w:szCs w:val="24"/>
                <w:lang w:val="en-US"/>
              </w:rPr>
            </w:pPr>
            <w:r>
              <w:rPr>
                <w:sz w:val="24"/>
                <w:szCs w:val="24"/>
                <w:lang w:val="en-US"/>
              </w:rPr>
              <w:t>AIC value</w:t>
            </w:r>
          </w:p>
        </w:tc>
        <w:tc>
          <w:tcPr>
            <w:tcW w:w="2266" w:type="dxa"/>
          </w:tcPr>
          <w:p w14:paraId="20AEE881" w14:textId="6FF23F56" w:rsidR="00E95171" w:rsidRDefault="00E95171" w:rsidP="00C126D7">
            <w:pPr>
              <w:pStyle w:val="NoSpacing"/>
              <w:rPr>
                <w:sz w:val="24"/>
                <w:szCs w:val="24"/>
                <w:lang w:val="en-US"/>
              </w:rPr>
            </w:pPr>
            <w:r>
              <w:rPr>
                <w:sz w:val="24"/>
                <w:szCs w:val="24"/>
                <w:lang w:val="en-US"/>
              </w:rPr>
              <w:t>BIC value</w:t>
            </w:r>
          </w:p>
        </w:tc>
      </w:tr>
      <w:tr w:rsidR="00E95171" w14:paraId="3A34E780" w14:textId="77777777" w:rsidTr="00E95171">
        <w:tc>
          <w:tcPr>
            <w:tcW w:w="2265" w:type="dxa"/>
          </w:tcPr>
          <w:p w14:paraId="1AF31AFC" w14:textId="06859A5C" w:rsidR="00E95171" w:rsidRPr="001962AF" w:rsidRDefault="00E95171" w:rsidP="00C126D7">
            <w:pPr>
              <w:pStyle w:val="NoSpacing"/>
              <w:rPr>
                <w:sz w:val="28"/>
                <w:szCs w:val="24"/>
                <w:lang w:val="en-US"/>
              </w:rPr>
            </w:pPr>
            <w:r w:rsidRPr="001962AF">
              <w:rPr>
                <w:sz w:val="28"/>
                <w:szCs w:val="24"/>
                <w:lang w:val="en-US"/>
              </w:rPr>
              <w:t>AIC</w:t>
            </w:r>
          </w:p>
        </w:tc>
        <w:tc>
          <w:tcPr>
            <w:tcW w:w="2265" w:type="dxa"/>
          </w:tcPr>
          <w:p w14:paraId="7B5EFA67" w14:textId="5C7CC5E2" w:rsidR="00E95171" w:rsidRPr="001962AF" w:rsidRDefault="00C01746" w:rsidP="001962AF">
            <w:pPr>
              <w:pStyle w:val="NoSpacing"/>
              <w:rPr>
                <w:sz w:val="28"/>
                <w:szCs w:val="24"/>
                <w:lang w:val="en-US"/>
              </w:rPr>
            </w:pPr>
            <w:r w:rsidRPr="001962AF">
              <w:rPr>
                <w:sz w:val="28"/>
                <w:szCs w:val="24"/>
                <w:lang w:val="en-US"/>
              </w:rPr>
              <w:t xml:space="preserve">ARIMA(2,0,1) </w:t>
            </w:r>
          </w:p>
        </w:tc>
        <w:tc>
          <w:tcPr>
            <w:tcW w:w="2266" w:type="dxa"/>
          </w:tcPr>
          <w:p w14:paraId="05B93EDA" w14:textId="776EC04C" w:rsidR="00E95171" w:rsidRPr="001962AF" w:rsidRDefault="00C01746" w:rsidP="00C126D7">
            <w:pPr>
              <w:pStyle w:val="NoSpacing"/>
              <w:rPr>
                <w:b/>
                <w:sz w:val="28"/>
                <w:szCs w:val="24"/>
                <w:lang w:val="en-US"/>
              </w:rPr>
            </w:pPr>
            <w:r w:rsidRPr="001962AF">
              <w:rPr>
                <w:b/>
                <w:sz w:val="28"/>
                <w:szCs w:val="24"/>
                <w:lang w:val="en-US"/>
              </w:rPr>
              <w:t>775.3</w:t>
            </w:r>
          </w:p>
        </w:tc>
        <w:tc>
          <w:tcPr>
            <w:tcW w:w="2266" w:type="dxa"/>
          </w:tcPr>
          <w:p w14:paraId="2EACE75F" w14:textId="2F2F67EB" w:rsidR="00E95171" w:rsidRPr="001962AF" w:rsidRDefault="00C01746" w:rsidP="00C126D7">
            <w:pPr>
              <w:pStyle w:val="NoSpacing"/>
              <w:rPr>
                <w:b/>
                <w:sz w:val="28"/>
                <w:szCs w:val="24"/>
                <w:lang w:val="en-US"/>
              </w:rPr>
            </w:pPr>
            <w:r w:rsidRPr="001962AF">
              <w:rPr>
                <w:b/>
                <w:sz w:val="28"/>
                <w:szCs w:val="24"/>
                <w:lang w:val="en-US"/>
              </w:rPr>
              <w:t>792.68</w:t>
            </w:r>
          </w:p>
        </w:tc>
      </w:tr>
      <w:tr w:rsidR="00E95171" w14:paraId="60C8229A" w14:textId="77777777" w:rsidTr="00E95171">
        <w:tc>
          <w:tcPr>
            <w:tcW w:w="2265" w:type="dxa"/>
          </w:tcPr>
          <w:p w14:paraId="1AA1F7FD" w14:textId="1AEA587F" w:rsidR="00E95171" w:rsidRDefault="00E95171" w:rsidP="00C126D7">
            <w:pPr>
              <w:pStyle w:val="NoSpacing"/>
              <w:rPr>
                <w:sz w:val="24"/>
                <w:szCs w:val="24"/>
                <w:lang w:val="en-US"/>
              </w:rPr>
            </w:pPr>
            <w:r>
              <w:rPr>
                <w:sz w:val="24"/>
                <w:szCs w:val="24"/>
                <w:lang w:val="en-US"/>
              </w:rPr>
              <w:t>BIC</w:t>
            </w:r>
          </w:p>
        </w:tc>
        <w:tc>
          <w:tcPr>
            <w:tcW w:w="2265" w:type="dxa"/>
          </w:tcPr>
          <w:p w14:paraId="52B35A42" w14:textId="2DA149C1" w:rsidR="00E95171" w:rsidRDefault="00C01746" w:rsidP="00C126D7">
            <w:pPr>
              <w:pStyle w:val="NoSpacing"/>
              <w:rPr>
                <w:sz w:val="24"/>
                <w:szCs w:val="24"/>
                <w:lang w:val="en-US"/>
              </w:rPr>
            </w:pPr>
            <w:r>
              <w:rPr>
                <w:sz w:val="24"/>
                <w:szCs w:val="24"/>
                <w:lang w:val="en-US"/>
              </w:rPr>
              <w:t>ARIMA(1,0,0)</w:t>
            </w:r>
          </w:p>
        </w:tc>
        <w:tc>
          <w:tcPr>
            <w:tcW w:w="2266" w:type="dxa"/>
          </w:tcPr>
          <w:p w14:paraId="459A7C67" w14:textId="757861F9" w:rsidR="00E95171" w:rsidRDefault="00C01746" w:rsidP="00C126D7">
            <w:pPr>
              <w:pStyle w:val="NoSpacing"/>
              <w:rPr>
                <w:sz w:val="24"/>
                <w:szCs w:val="24"/>
                <w:lang w:val="en-US"/>
              </w:rPr>
            </w:pPr>
            <w:r w:rsidRPr="00C01746">
              <w:rPr>
                <w:sz w:val="24"/>
                <w:szCs w:val="24"/>
                <w:lang w:val="en-US"/>
              </w:rPr>
              <w:t>781.06</w:t>
            </w:r>
          </w:p>
        </w:tc>
        <w:tc>
          <w:tcPr>
            <w:tcW w:w="2266" w:type="dxa"/>
          </w:tcPr>
          <w:p w14:paraId="52A360DF" w14:textId="3EADD4E4" w:rsidR="00E95171" w:rsidRDefault="00C01746" w:rsidP="00C126D7">
            <w:pPr>
              <w:pStyle w:val="NoSpacing"/>
              <w:rPr>
                <w:sz w:val="24"/>
                <w:szCs w:val="24"/>
                <w:lang w:val="en-US"/>
              </w:rPr>
            </w:pPr>
            <w:r w:rsidRPr="00C01746">
              <w:rPr>
                <w:sz w:val="24"/>
                <w:szCs w:val="24"/>
                <w:lang w:val="en-US"/>
              </w:rPr>
              <w:t>791.49</w:t>
            </w:r>
          </w:p>
        </w:tc>
      </w:tr>
    </w:tbl>
    <w:p w14:paraId="2B7371E2" w14:textId="3B89F0C3" w:rsidR="00E95171" w:rsidRDefault="00E95171" w:rsidP="00C126D7">
      <w:pPr>
        <w:pStyle w:val="NoSpacing"/>
        <w:rPr>
          <w:sz w:val="24"/>
          <w:szCs w:val="24"/>
          <w:lang w:val="en-US"/>
        </w:rPr>
      </w:pPr>
    </w:p>
    <w:p w14:paraId="18825ED2" w14:textId="10F10906" w:rsidR="000D62E3" w:rsidRDefault="00735017" w:rsidP="00B7352D">
      <w:pPr>
        <w:pStyle w:val="NoSpacing"/>
        <w:rPr>
          <w:color w:val="FF0000"/>
          <w:sz w:val="24"/>
          <w:szCs w:val="24"/>
          <w:lang w:val="en-US"/>
        </w:rPr>
      </w:pPr>
      <w:r>
        <w:rPr>
          <w:sz w:val="24"/>
          <w:szCs w:val="24"/>
          <w:lang w:val="en-US"/>
        </w:rPr>
        <w:t xml:space="preserve">We see that both the AIC and the BIC value are slightly better when using AIC as information </w:t>
      </w:r>
      <w:r w:rsidRPr="001962AF">
        <w:rPr>
          <w:sz w:val="24"/>
          <w:szCs w:val="24"/>
          <w:lang w:val="en-US"/>
        </w:rPr>
        <w:t>criteria.</w:t>
      </w:r>
      <w:r w:rsidR="000D62E3" w:rsidRPr="001962AF">
        <w:rPr>
          <w:sz w:val="24"/>
          <w:szCs w:val="24"/>
          <w:lang w:val="en-US"/>
        </w:rPr>
        <w:t xml:space="preserve"> We see that it is indeed an AR(2) process, which is what we already suspected from looking at the ACF.</w:t>
      </w:r>
    </w:p>
    <w:p w14:paraId="76A096A7" w14:textId="63EE62BE" w:rsidR="00C01746" w:rsidRPr="00857A4F" w:rsidRDefault="002F576C" w:rsidP="00B7352D">
      <w:pPr>
        <w:pStyle w:val="NoSpacing"/>
        <w:rPr>
          <w:sz w:val="24"/>
          <w:szCs w:val="24"/>
          <w:lang w:val="en-US"/>
        </w:rPr>
      </w:pPr>
      <w:r w:rsidRPr="00857A4F">
        <w:rPr>
          <w:noProof/>
          <w:lang w:val="de-AT" w:eastAsia="de-AT"/>
        </w:rPr>
        <w:drawing>
          <wp:anchor distT="0" distB="0" distL="114300" distR="114300" simplePos="0" relativeHeight="251671552" behindDoc="0" locked="0" layoutInCell="1" allowOverlap="1" wp14:anchorId="433557C7" wp14:editId="11AD63EC">
            <wp:simplePos x="0" y="0"/>
            <wp:positionH relativeFrom="column">
              <wp:posOffset>234315</wp:posOffset>
            </wp:positionH>
            <wp:positionV relativeFrom="paragraph">
              <wp:posOffset>681355</wp:posOffset>
            </wp:positionV>
            <wp:extent cx="5243195" cy="1764030"/>
            <wp:effectExtent l="19050" t="19050" r="14605" b="26670"/>
            <wp:wrapThrough wrapText="bothSides">
              <wp:wrapPolygon edited="0">
                <wp:start x="-78" y="-233"/>
                <wp:lineTo x="-78" y="21693"/>
                <wp:lineTo x="21582" y="21693"/>
                <wp:lineTo x="21582" y="-233"/>
                <wp:lineTo x="-78" y="-233"/>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43195" cy="1764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35017" w:rsidRPr="00857A4F">
        <w:rPr>
          <w:sz w:val="24"/>
          <w:szCs w:val="24"/>
          <w:lang w:val="en-US"/>
        </w:rPr>
        <w:t xml:space="preserve">It has to be noted that the model has a non-zero mean. The mean obtained by the </w:t>
      </w:r>
      <w:r w:rsidR="00735017" w:rsidRPr="00857A4F">
        <w:rPr>
          <w:i/>
          <w:sz w:val="24"/>
          <w:szCs w:val="24"/>
          <w:lang w:val="en-US"/>
        </w:rPr>
        <w:t>auto.arima</w:t>
      </w:r>
      <w:r w:rsidR="00735017" w:rsidRPr="00857A4F">
        <w:rPr>
          <w:sz w:val="24"/>
          <w:szCs w:val="24"/>
          <w:lang w:val="en-US"/>
        </w:rPr>
        <w:t xml:space="preserve"> function is </w:t>
      </w:r>
      <w:r w:rsidR="000D62E3" w:rsidRPr="00857A4F">
        <w:rPr>
          <w:sz w:val="24"/>
          <w:szCs w:val="24"/>
          <w:lang w:val="en-US"/>
        </w:rPr>
        <w:t>0.1942</w:t>
      </w:r>
      <w:r w:rsidR="00857A4F">
        <w:rPr>
          <w:sz w:val="24"/>
          <w:szCs w:val="24"/>
          <w:lang w:val="en-US"/>
        </w:rPr>
        <w:t>, indicating that the production increases on average</w:t>
      </w:r>
      <w:ins w:id="4" w:author="Bryson, Leah" w:date="2021-06-25T14:45:00Z">
        <w:r w:rsidR="001A5056">
          <w:rPr>
            <w:sz w:val="24"/>
            <w:szCs w:val="24"/>
            <w:lang w:val="en-US"/>
          </w:rPr>
          <w:t xml:space="preserve"> </w:t>
        </w:r>
        <w:r w:rsidR="001A5056" w:rsidRPr="00D661CD">
          <w:rPr>
            <w:sz w:val="24"/>
            <w:szCs w:val="24"/>
            <w:highlight w:val="yellow"/>
            <w:lang w:val="en-US"/>
            <w:rPrChange w:id="5" w:author="Bryson, Leah" w:date="2021-06-25T14:46:00Z">
              <w:rPr>
                <w:sz w:val="24"/>
                <w:szCs w:val="24"/>
                <w:lang w:val="en-US"/>
              </w:rPr>
            </w:rPrChange>
          </w:rPr>
          <w:t>(constant in the model)</w:t>
        </w:r>
      </w:ins>
      <w:r w:rsidR="00857A4F" w:rsidRPr="00D661CD">
        <w:rPr>
          <w:sz w:val="24"/>
          <w:szCs w:val="24"/>
          <w:highlight w:val="yellow"/>
          <w:lang w:val="en-US"/>
          <w:rPrChange w:id="6" w:author="Bryson, Leah" w:date="2021-06-25T14:46:00Z">
            <w:rPr>
              <w:sz w:val="24"/>
              <w:szCs w:val="24"/>
              <w:lang w:val="en-US"/>
            </w:rPr>
          </w:rPrChange>
        </w:rPr>
        <w:t>.</w:t>
      </w:r>
    </w:p>
    <w:p w14:paraId="1A267A63" w14:textId="77777777" w:rsidR="002F576C" w:rsidRDefault="002F576C" w:rsidP="00C126D7">
      <w:pPr>
        <w:pStyle w:val="NoSpacing"/>
        <w:rPr>
          <w:sz w:val="24"/>
          <w:szCs w:val="24"/>
          <w:lang w:val="en-US"/>
        </w:rPr>
      </w:pPr>
    </w:p>
    <w:p w14:paraId="18B20646" w14:textId="2885E361" w:rsidR="009A7503" w:rsidRPr="001962AF" w:rsidRDefault="00233BA5" w:rsidP="00C126D7">
      <w:pPr>
        <w:pStyle w:val="NoSpacing"/>
        <w:rPr>
          <w:rFonts w:eastAsiaTheme="minorEastAsia"/>
          <w:sz w:val="24"/>
          <w:szCs w:val="24"/>
          <w:lang w:val="en-US"/>
        </w:rPr>
      </w:pPr>
      <w:r>
        <w:rPr>
          <w:sz w:val="24"/>
          <w:szCs w:val="24"/>
          <w:lang w:val="en-US"/>
        </w:rPr>
        <w:t xml:space="preserve">We </w:t>
      </w:r>
      <w:r w:rsidR="000D62E3">
        <w:rPr>
          <w:sz w:val="24"/>
          <w:szCs w:val="24"/>
          <w:lang w:val="en-US"/>
        </w:rPr>
        <w:t xml:space="preserve">therefore </w:t>
      </w:r>
      <w:r w:rsidR="002F576C">
        <w:rPr>
          <w:sz w:val="24"/>
          <w:szCs w:val="24"/>
          <w:lang w:val="en-US"/>
        </w:rPr>
        <w:t>obtain</w:t>
      </w:r>
      <w:r w:rsidR="000D62E3">
        <w:rPr>
          <w:sz w:val="24"/>
          <w:szCs w:val="24"/>
          <w:lang w:val="en-US"/>
        </w:rPr>
        <w:t xml:space="preserve"> the following model</w:t>
      </w:r>
      <w:r>
        <w:rPr>
          <w:sz w:val="24"/>
          <w:szCs w:val="24"/>
          <w:lang w:val="en-US"/>
        </w:rPr>
        <w:t>:</w:t>
      </w:r>
    </w:p>
    <w:p w14:paraId="561E23AA" w14:textId="3F5800C8" w:rsidR="00185622" w:rsidRDefault="00185622" w:rsidP="000D62E3">
      <w:pPr>
        <w:pStyle w:val="NoSpacing"/>
        <w:rPr>
          <w:rFonts w:eastAsiaTheme="minorEastAsia"/>
          <w:sz w:val="24"/>
          <w:szCs w:val="24"/>
          <w:lang w:val="en-US"/>
        </w:rPr>
      </w:pPr>
    </w:p>
    <w:p w14:paraId="77581D02" w14:textId="2E5C7645" w:rsidR="000D62E3" w:rsidRPr="007A7C32" w:rsidRDefault="000D62E3" w:rsidP="000D62E3">
      <w:pPr>
        <w:pStyle w:val="NoSpacing"/>
        <w:rPr>
          <w:rFonts w:eastAsiaTheme="minorEastAsia"/>
          <w:sz w:val="24"/>
          <w:szCs w:val="24"/>
          <w:lang w:val="en-US"/>
        </w:rPr>
      </w:pPr>
      <m:oMathPara>
        <m:oMath>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Prod</m:t>
              </m:r>
            </m:e>
            <m:sub>
              <m:r>
                <w:rPr>
                  <w:rFonts w:ascii="Cambria Math" w:hAnsi="Cambria Math"/>
                  <w:sz w:val="24"/>
                  <w:szCs w:val="24"/>
                  <w:lang w:val="en-US"/>
                </w:rPr>
                <m:t>t</m:t>
              </m:r>
            </m:sub>
          </m:sSub>
          <m:r>
            <w:rPr>
              <w:rFonts w:ascii="Cambria Math" w:hAnsi="Cambria Math"/>
              <w:sz w:val="24"/>
              <w:szCs w:val="24"/>
              <w:lang w:val="en-US"/>
            </w:rPr>
            <m:t>= -1,1098∆</m:t>
          </m:r>
          <m:sSub>
            <m:sSubPr>
              <m:ctrlPr>
                <w:rPr>
                  <w:rFonts w:ascii="Cambria Math" w:hAnsi="Cambria Math"/>
                  <w:i/>
                  <w:sz w:val="24"/>
                  <w:szCs w:val="24"/>
                  <w:lang w:val="en-US"/>
                </w:rPr>
              </m:ctrlPr>
            </m:sSubPr>
            <m:e>
              <m:r>
                <w:rPr>
                  <w:rFonts w:ascii="Cambria Math" w:hAnsi="Cambria Math"/>
                  <w:sz w:val="24"/>
                  <w:szCs w:val="24"/>
                  <w:lang w:val="en-US"/>
                </w:rPr>
                <m:t>Prod</m:t>
              </m:r>
            </m:e>
            <m:sub>
              <m:r>
                <w:rPr>
                  <w:rFonts w:ascii="Cambria Math" w:hAnsi="Cambria Math"/>
                  <w:sz w:val="24"/>
                  <w:szCs w:val="24"/>
                  <w:lang w:val="en-US"/>
                </w:rPr>
                <m:t>t-1</m:t>
              </m:r>
            </m:sub>
          </m:sSub>
          <m:r>
            <w:rPr>
              <w:rFonts w:ascii="Cambria Math" w:hAnsi="Cambria Math"/>
              <w:sz w:val="24"/>
              <w:szCs w:val="24"/>
              <w:lang w:val="en-US"/>
            </w:rPr>
            <m:t>-0.2735∆</m:t>
          </m:r>
          <m:sSub>
            <m:sSubPr>
              <m:ctrlPr>
                <w:rPr>
                  <w:rFonts w:ascii="Cambria Math" w:hAnsi="Cambria Math"/>
                  <w:i/>
                  <w:sz w:val="24"/>
                  <w:szCs w:val="24"/>
                  <w:lang w:val="en-US"/>
                </w:rPr>
              </m:ctrlPr>
            </m:sSubPr>
            <m:e>
              <m:r>
                <w:rPr>
                  <w:rFonts w:ascii="Cambria Math" w:hAnsi="Cambria Math"/>
                  <w:sz w:val="24"/>
                  <w:szCs w:val="24"/>
                  <w:lang w:val="en-US"/>
                </w:rPr>
                <m:t>Prod</m:t>
              </m:r>
            </m:e>
            <m:sub>
              <m:r>
                <w:rPr>
                  <w:rFonts w:ascii="Cambria Math" w:hAnsi="Cambria Math"/>
                  <w:sz w:val="24"/>
                  <w:szCs w:val="24"/>
                  <w:lang w:val="en-US"/>
                </w:rPr>
                <m:t>t-2</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 xml:space="preserve">t </m:t>
              </m:r>
            </m:sub>
          </m:sSub>
          <m:r>
            <w:rPr>
              <w:rFonts w:ascii="Cambria Math" w:hAnsi="Cambria Math"/>
              <w:sz w:val="24"/>
              <w:szCs w:val="24"/>
              <w:lang w:val="en-US"/>
            </w:rPr>
            <m:t>+ 0.9185</m:t>
          </m:r>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t-1</m:t>
              </m:r>
            </m:sub>
          </m:sSub>
          <m:r>
            <w:rPr>
              <w:rFonts w:ascii="Cambria Math" w:hAnsi="Cambria Math"/>
              <w:sz w:val="24"/>
              <w:szCs w:val="24"/>
              <w:lang w:val="en-US"/>
            </w:rPr>
            <m:t xml:space="preserve"> </m:t>
          </m:r>
        </m:oMath>
      </m:oMathPara>
    </w:p>
    <w:p w14:paraId="2A3CBE2A" w14:textId="77777777" w:rsidR="000D62E3" w:rsidRDefault="000D62E3" w:rsidP="00C126D7">
      <w:pPr>
        <w:pStyle w:val="NoSpacing"/>
        <w:rPr>
          <w:sz w:val="24"/>
          <w:szCs w:val="24"/>
          <w:lang w:val="en-US"/>
        </w:rPr>
      </w:pPr>
    </w:p>
    <w:p w14:paraId="62774364" w14:textId="77777777" w:rsidR="002E233A" w:rsidRDefault="002E233A" w:rsidP="00C126D7">
      <w:pPr>
        <w:pStyle w:val="NoSpacing"/>
        <w:rPr>
          <w:sz w:val="24"/>
          <w:szCs w:val="24"/>
          <w:lang w:val="en-US"/>
        </w:rPr>
      </w:pPr>
    </w:p>
    <w:p w14:paraId="1F20C3D5" w14:textId="6371219F" w:rsidR="002E233A" w:rsidRDefault="00B24FCA" w:rsidP="00C126D7">
      <w:pPr>
        <w:pStyle w:val="NoSpacing"/>
        <w:rPr>
          <w:rFonts w:ascii="LMRomanCaps10" w:eastAsia="Times New Roman" w:hAnsi="LMRomanCaps10" w:cs="LMRomanCaps10"/>
          <w:szCs w:val="24"/>
          <w:lang w:val="en-US"/>
        </w:rPr>
      </w:pPr>
      <w:r>
        <w:rPr>
          <w:sz w:val="24"/>
          <w:szCs w:val="24"/>
          <w:lang w:val="en-US"/>
        </w:rPr>
        <w:t>Lastly,</w:t>
      </w:r>
      <w:r w:rsidR="009A7503">
        <w:rPr>
          <w:sz w:val="24"/>
          <w:szCs w:val="24"/>
          <w:lang w:val="en-US"/>
        </w:rPr>
        <w:t xml:space="preserve"> we check </w:t>
      </w:r>
      <w:r w:rsidR="002F576C">
        <w:rPr>
          <w:sz w:val="24"/>
          <w:szCs w:val="24"/>
          <w:lang w:val="en-US"/>
        </w:rPr>
        <w:t>if there actually exists correlation between the residuals</w:t>
      </w:r>
      <w:r>
        <w:rPr>
          <w:sz w:val="24"/>
          <w:szCs w:val="24"/>
          <w:lang w:val="en-US"/>
        </w:rPr>
        <w:t>. For this, we use the</w:t>
      </w:r>
      <w:r w:rsidR="008E5612">
        <w:rPr>
          <w:sz w:val="24"/>
          <w:szCs w:val="24"/>
          <w:lang w:val="en-US"/>
        </w:rPr>
        <w:t xml:space="preserve"> Box-Ljung test (also called</w:t>
      </w:r>
      <w:r>
        <w:rPr>
          <w:sz w:val="24"/>
          <w:szCs w:val="24"/>
          <w:lang w:val="en-US"/>
        </w:rPr>
        <w:t xml:space="preserve"> </w:t>
      </w:r>
      <w:r w:rsidRPr="00857A4F">
        <w:rPr>
          <w:sz w:val="24"/>
          <w:szCs w:val="24"/>
          <w:lang w:val="en-US"/>
        </w:rPr>
        <w:t xml:space="preserve">portmanteau or </w:t>
      </w:r>
      <w:r w:rsidRPr="005564EE">
        <w:rPr>
          <w:sz w:val="24"/>
          <w:szCs w:val="24"/>
          <w:lang w:val="en-US"/>
        </w:rPr>
        <w:t>Q</w:t>
      </w:r>
      <w:r w:rsidR="008E5612" w:rsidRPr="005564EE">
        <w:rPr>
          <w:sz w:val="24"/>
          <w:szCs w:val="24"/>
          <w:lang w:val="en-US"/>
        </w:rPr>
        <w:t xml:space="preserve"> </w:t>
      </w:r>
      <w:r w:rsidR="00663046" w:rsidRPr="005564EE">
        <w:rPr>
          <w:sz w:val="24"/>
          <w:szCs w:val="24"/>
          <w:lang w:val="en-US"/>
        </w:rPr>
        <w:t>test</w:t>
      </w:r>
      <w:r w:rsidRPr="005564EE">
        <w:rPr>
          <w:sz w:val="24"/>
          <w:szCs w:val="24"/>
          <w:lang w:val="en-US"/>
        </w:rPr>
        <w:t xml:space="preserve"> which uses the Ljung-Box statistic</w:t>
      </w:r>
      <w:r w:rsidR="008E5612" w:rsidRPr="005564EE">
        <w:rPr>
          <w:sz w:val="24"/>
          <w:szCs w:val="24"/>
          <w:lang w:val="en-US"/>
        </w:rPr>
        <w:t>)</w:t>
      </w:r>
      <w:r w:rsidRPr="005564EE">
        <w:rPr>
          <w:sz w:val="24"/>
          <w:szCs w:val="24"/>
          <w:lang w:val="en-US"/>
        </w:rPr>
        <w:t xml:space="preserve">. </w:t>
      </w:r>
      <w:r w:rsidR="002E233A" w:rsidRPr="005564EE">
        <w:rPr>
          <w:sz w:val="24"/>
          <w:szCs w:val="24"/>
          <w:lang w:val="en-US"/>
        </w:rPr>
        <w:t xml:space="preserve">To determine the number of lags for the test we look at the (P)ACF functions: </w:t>
      </w:r>
    </w:p>
    <w:p w14:paraId="2CACFDA1" w14:textId="76515CA7" w:rsidR="005564EE" w:rsidRDefault="00560B8A" w:rsidP="00C126D7">
      <w:pPr>
        <w:pStyle w:val="NoSpacing"/>
        <w:rPr>
          <w:rFonts w:ascii="LMRomanCaps10" w:eastAsia="Times New Roman" w:hAnsi="LMRomanCaps10" w:cs="LMRomanCaps10"/>
          <w:szCs w:val="24"/>
          <w:lang w:val="en-US"/>
        </w:rPr>
      </w:pPr>
      <w:r>
        <w:rPr>
          <w:noProof/>
          <w:lang w:val="de-AT" w:eastAsia="de-AT"/>
        </w:rPr>
        <w:drawing>
          <wp:anchor distT="0" distB="0" distL="114300" distR="114300" simplePos="0" relativeHeight="251686912" behindDoc="0" locked="0" layoutInCell="1" allowOverlap="1" wp14:anchorId="40D472BD" wp14:editId="0E1C93C5">
            <wp:simplePos x="0" y="0"/>
            <wp:positionH relativeFrom="column">
              <wp:posOffset>2936564</wp:posOffset>
            </wp:positionH>
            <wp:positionV relativeFrom="paragraph">
              <wp:posOffset>260808</wp:posOffset>
            </wp:positionV>
            <wp:extent cx="3420110" cy="1763395"/>
            <wp:effectExtent l="0" t="0" r="8890" b="8255"/>
            <wp:wrapThrough wrapText="bothSides">
              <wp:wrapPolygon edited="0">
                <wp:start x="0" y="0"/>
                <wp:lineTo x="0" y="21468"/>
                <wp:lineTo x="21536" y="21468"/>
                <wp:lineTo x="21536"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0110" cy="1763395"/>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w:drawing>
          <wp:anchor distT="0" distB="0" distL="114300" distR="114300" simplePos="0" relativeHeight="251689984" behindDoc="0" locked="0" layoutInCell="1" allowOverlap="1" wp14:anchorId="48150C08" wp14:editId="7D2CEC06">
            <wp:simplePos x="0" y="0"/>
            <wp:positionH relativeFrom="column">
              <wp:posOffset>-612678</wp:posOffset>
            </wp:positionH>
            <wp:positionV relativeFrom="paragraph">
              <wp:posOffset>263760</wp:posOffset>
            </wp:positionV>
            <wp:extent cx="3385185" cy="1729105"/>
            <wp:effectExtent l="0" t="0" r="5715" b="4445"/>
            <wp:wrapThrough wrapText="bothSides">
              <wp:wrapPolygon edited="0">
                <wp:start x="0" y="0"/>
                <wp:lineTo x="0" y="21418"/>
                <wp:lineTo x="21515" y="21418"/>
                <wp:lineTo x="21515"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5185" cy="1729105"/>
                    </a:xfrm>
                    <a:prstGeom prst="rect">
                      <a:avLst/>
                    </a:prstGeom>
                  </pic:spPr>
                </pic:pic>
              </a:graphicData>
            </a:graphic>
            <wp14:sizeRelH relativeFrom="margin">
              <wp14:pctWidth>0</wp14:pctWidth>
            </wp14:sizeRelH>
            <wp14:sizeRelV relativeFrom="margin">
              <wp14:pctHeight>0</wp14:pctHeight>
            </wp14:sizeRelV>
          </wp:anchor>
        </w:drawing>
      </w:r>
    </w:p>
    <w:p w14:paraId="0917EA50" w14:textId="2A5C5DAB" w:rsidR="005564EE" w:rsidRDefault="005564EE" w:rsidP="00C126D7">
      <w:pPr>
        <w:pStyle w:val="NoSpacing"/>
        <w:rPr>
          <w:rFonts w:ascii="LMRomanCaps10" w:eastAsia="Times New Roman" w:hAnsi="LMRomanCaps10" w:cs="LMRomanCaps10"/>
          <w:szCs w:val="24"/>
          <w:lang w:val="en-US"/>
        </w:rPr>
      </w:pPr>
    </w:p>
    <w:p w14:paraId="5A010709" w14:textId="0A1C7640" w:rsidR="002E233A" w:rsidRPr="00105382" w:rsidRDefault="002E233A" w:rsidP="00C126D7">
      <w:pPr>
        <w:pStyle w:val="NoSpacing"/>
        <w:rPr>
          <w:sz w:val="24"/>
          <w:szCs w:val="24"/>
          <w:lang w:val="en-US"/>
        </w:rPr>
      </w:pPr>
      <w:r w:rsidRPr="00105382">
        <w:rPr>
          <w:sz w:val="24"/>
          <w:szCs w:val="24"/>
          <w:lang w:val="en-US"/>
        </w:rPr>
        <w:t>We can see that the</w:t>
      </w:r>
      <w:r w:rsidR="006D1F10">
        <w:rPr>
          <w:sz w:val="24"/>
          <w:szCs w:val="24"/>
          <w:lang w:val="en-US"/>
        </w:rPr>
        <w:t xml:space="preserve"> last</w:t>
      </w:r>
      <w:r w:rsidRPr="00105382">
        <w:rPr>
          <w:sz w:val="24"/>
          <w:szCs w:val="24"/>
          <w:lang w:val="en-US"/>
        </w:rPr>
        <w:t xml:space="preserve"> lag where the correlation exceeds the 95% confidence interval is the </w:t>
      </w:r>
      <w:r w:rsidR="00105382">
        <w:rPr>
          <w:sz w:val="24"/>
          <w:szCs w:val="24"/>
          <w:lang w:val="en-US"/>
        </w:rPr>
        <w:t>7</w:t>
      </w:r>
      <w:r w:rsidR="00105382" w:rsidRPr="00105382">
        <w:rPr>
          <w:sz w:val="24"/>
          <w:szCs w:val="24"/>
          <w:vertAlign w:val="superscript"/>
          <w:lang w:val="en-US"/>
        </w:rPr>
        <w:t>th</w:t>
      </w:r>
      <w:r w:rsidRPr="00105382">
        <w:rPr>
          <w:sz w:val="24"/>
          <w:szCs w:val="24"/>
          <w:lang w:val="en-US"/>
        </w:rPr>
        <w:t xml:space="preserve">. </w:t>
      </w:r>
      <w:r w:rsidR="009C2D16" w:rsidRPr="00105382">
        <w:rPr>
          <w:sz w:val="24"/>
          <w:szCs w:val="24"/>
          <w:lang w:val="en-US"/>
        </w:rPr>
        <w:t>Having a p-value of 0.</w:t>
      </w:r>
      <w:del w:id="7" w:author="Bryson, Leah" w:date="2021-06-25T14:47:00Z">
        <w:r w:rsidR="00105382" w:rsidDel="00D661CD">
          <w:rPr>
            <w:sz w:val="24"/>
            <w:szCs w:val="24"/>
            <w:lang w:val="en-US"/>
          </w:rPr>
          <w:delText>2045</w:delText>
        </w:r>
        <w:r w:rsidR="009C2D16" w:rsidRPr="00105382" w:rsidDel="00D661CD">
          <w:rPr>
            <w:sz w:val="24"/>
            <w:szCs w:val="24"/>
            <w:lang w:val="en-US"/>
          </w:rPr>
          <w:delText xml:space="preserve"> </w:delText>
        </w:r>
      </w:del>
      <w:ins w:id="8" w:author="Bryson, Leah" w:date="2021-06-25T14:47:00Z">
        <w:r w:rsidR="00D661CD">
          <w:rPr>
            <w:sz w:val="24"/>
            <w:szCs w:val="24"/>
            <w:lang w:val="en-US"/>
          </w:rPr>
          <w:t>08332</w:t>
        </w:r>
        <w:r w:rsidR="00D661CD" w:rsidRPr="00105382">
          <w:rPr>
            <w:sz w:val="24"/>
            <w:szCs w:val="24"/>
            <w:lang w:val="en-US"/>
          </w:rPr>
          <w:t xml:space="preserve"> </w:t>
        </w:r>
      </w:ins>
      <w:r w:rsidR="009C2D16" w:rsidRPr="00105382">
        <w:rPr>
          <w:sz w:val="24"/>
          <w:szCs w:val="24"/>
          <w:lang w:val="en-US"/>
        </w:rPr>
        <w:t xml:space="preserve">we can clearly not reject the null-hypothesis, </w:t>
      </w:r>
      <w:r w:rsidR="009C2D16">
        <w:rPr>
          <w:sz w:val="24"/>
          <w:szCs w:val="24"/>
          <w:lang w:val="en-US"/>
        </w:rPr>
        <w:t>that there is no serial correlation between the residuals.</w:t>
      </w:r>
      <w:r w:rsidR="009D6B58">
        <w:rPr>
          <w:sz w:val="24"/>
          <w:szCs w:val="24"/>
          <w:lang w:val="en-US"/>
        </w:rPr>
        <w:t xml:space="preserve"> </w:t>
      </w:r>
      <w:r w:rsidR="009D6B58" w:rsidRPr="0070401D">
        <w:rPr>
          <w:sz w:val="24"/>
          <w:szCs w:val="24"/>
          <w:highlight w:val="yellow"/>
          <w:lang w:val="en-US"/>
        </w:rPr>
        <w:t>We could of cour</w:t>
      </w:r>
      <w:r w:rsidR="0070401D" w:rsidRPr="0070401D">
        <w:rPr>
          <w:sz w:val="24"/>
          <w:szCs w:val="24"/>
          <w:highlight w:val="yellow"/>
          <w:lang w:val="en-US"/>
        </w:rPr>
        <w:t xml:space="preserve">se also use a higher lag order. This would however not change the outcome, as the p-value increases with the number of lags. With 22 lags for example we have a p-value of </w:t>
      </w:r>
      <w:r w:rsidR="0070401D">
        <w:rPr>
          <w:sz w:val="24"/>
          <w:szCs w:val="24"/>
          <w:highlight w:val="yellow"/>
          <w:lang w:val="en-US"/>
        </w:rPr>
        <w:t>0.7043</w:t>
      </w:r>
      <w:r w:rsidR="0070401D" w:rsidRPr="0070401D">
        <w:rPr>
          <w:sz w:val="24"/>
          <w:szCs w:val="24"/>
          <w:highlight w:val="yellow"/>
          <w:lang w:val="en-US"/>
        </w:rPr>
        <w:t>.</w:t>
      </w:r>
    </w:p>
    <w:p w14:paraId="30075261" w14:textId="0BCC58D1" w:rsidR="002E233A" w:rsidRDefault="002E233A" w:rsidP="00C126D7">
      <w:pPr>
        <w:pStyle w:val="NoSpacing"/>
        <w:rPr>
          <w:rFonts w:ascii="LMRomanCaps10" w:eastAsia="Times New Roman" w:hAnsi="LMRomanCaps10" w:cs="LMRomanCaps10"/>
          <w:szCs w:val="24"/>
          <w:lang w:val="en-US"/>
        </w:rPr>
      </w:pPr>
      <w:bookmarkStart w:id="9" w:name="_GoBack"/>
      <w:bookmarkEnd w:id="9"/>
    </w:p>
    <w:p w14:paraId="5B968303" w14:textId="04AABC1F" w:rsidR="002E233A" w:rsidRPr="002E233A" w:rsidRDefault="00B67C48" w:rsidP="00C126D7">
      <w:pPr>
        <w:pStyle w:val="NoSpacing"/>
        <w:rPr>
          <w:noProof/>
          <w:lang w:val="en-US" w:eastAsia="de-AT"/>
        </w:rPr>
      </w:pPr>
      <w:del w:id="10" w:author="Bryson, Leah" w:date="2021-06-25T14:46:00Z">
        <w:r w:rsidDel="00D661CD">
          <w:rPr>
            <w:noProof/>
            <w:lang w:val="de-AT" w:eastAsia="de-AT"/>
          </w:rPr>
          <w:drawing>
            <wp:anchor distT="0" distB="0" distL="114300" distR="114300" simplePos="0" relativeHeight="251687936" behindDoc="0" locked="0" layoutInCell="1" allowOverlap="1" wp14:anchorId="4FD94077" wp14:editId="24FFA2DE">
              <wp:simplePos x="0" y="0"/>
              <wp:positionH relativeFrom="column">
                <wp:posOffset>506730</wp:posOffset>
              </wp:positionH>
              <wp:positionV relativeFrom="paragraph">
                <wp:posOffset>37556</wp:posOffset>
              </wp:positionV>
              <wp:extent cx="4801235" cy="1010285"/>
              <wp:effectExtent l="19050" t="19050" r="18415" b="18415"/>
              <wp:wrapThrough wrapText="bothSides">
                <wp:wrapPolygon edited="0">
                  <wp:start x="-86" y="-407"/>
                  <wp:lineTo x="-86" y="21586"/>
                  <wp:lineTo x="21597" y="21586"/>
                  <wp:lineTo x="21597" y="-407"/>
                  <wp:lineTo x="-86" y="-407"/>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01235" cy="1010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del>
    </w:p>
    <w:p w14:paraId="507124C4" w14:textId="38693B1F" w:rsidR="002E233A" w:rsidRDefault="00D661CD" w:rsidP="00C126D7">
      <w:pPr>
        <w:pStyle w:val="NoSpacing"/>
        <w:rPr>
          <w:rFonts w:ascii="LMRomanCaps10" w:eastAsia="Times New Roman" w:hAnsi="LMRomanCaps10" w:cs="LMRomanCaps10"/>
          <w:szCs w:val="24"/>
          <w:lang w:val="en-US"/>
        </w:rPr>
      </w:pPr>
      <w:r>
        <w:rPr>
          <w:noProof/>
          <w:lang w:val="de-AT" w:eastAsia="de-AT"/>
        </w:rPr>
        <w:drawing>
          <wp:anchor distT="0" distB="0" distL="114300" distR="114300" simplePos="0" relativeHeight="251692032" behindDoc="0" locked="0" layoutInCell="1" allowOverlap="1" wp14:anchorId="61C68400" wp14:editId="7195643B">
            <wp:simplePos x="0" y="0"/>
            <wp:positionH relativeFrom="column">
              <wp:posOffset>421005</wp:posOffset>
            </wp:positionH>
            <wp:positionV relativeFrom="paragraph">
              <wp:posOffset>58420</wp:posOffset>
            </wp:positionV>
            <wp:extent cx="5080635" cy="996950"/>
            <wp:effectExtent l="19050" t="19050" r="24765" b="12700"/>
            <wp:wrapThrough wrapText="bothSides">
              <wp:wrapPolygon edited="0">
                <wp:start x="-81" y="-413"/>
                <wp:lineTo x="-81" y="21462"/>
                <wp:lineTo x="21624" y="21462"/>
                <wp:lineTo x="21624" y="-413"/>
                <wp:lineTo x="-81" y="-413"/>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80635" cy="996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3A7DD4B" w14:textId="3797E800" w:rsidR="002E233A" w:rsidRDefault="002E233A" w:rsidP="00C126D7">
      <w:pPr>
        <w:pStyle w:val="NoSpacing"/>
        <w:rPr>
          <w:color w:val="FF0000"/>
          <w:sz w:val="24"/>
          <w:szCs w:val="24"/>
          <w:lang w:val="en-US"/>
        </w:rPr>
      </w:pPr>
    </w:p>
    <w:p w14:paraId="3285F817" w14:textId="226713E8" w:rsidR="002E233A" w:rsidRDefault="002E233A" w:rsidP="00C126D7">
      <w:pPr>
        <w:pStyle w:val="NoSpacing"/>
        <w:rPr>
          <w:color w:val="FF0000"/>
          <w:sz w:val="24"/>
          <w:szCs w:val="24"/>
          <w:lang w:val="en-US"/>
        </w:rPr>
      </w:pPr>
    </w:p>
    <w:p w14:paraId="763F2774" w14:textId="22CA6ECE" w:rsidR="002E233A" w:rsidRDefault="002E233A" w:rsidP="00C126D7">
      <w:pPr>
        <w:pStyle w:val="NoSpacing"/>
        <w:rPr>
          <w:color w:val="FF0000"/>
          <w:sz w:val="24"/>
          <w:szCs w:val="24"/>
          <w:lang w:val="en-US"/>
        </w:rPr>
      </w:pPr>
    </w:p>
    <w:p w14:paraId="080A7AFA" w14:textId="6305FBA9" w:rsidR="002E233A" w:rsidRPr="001962AF" w:rsidRDefault="002E233A" w:rsidP="00C126D7">
      <w:pPr>
        <w:pStyle w:val="NoSpacing"/>
        <w:rPr>
          <w:color w:val="FF0000"/>
          <w:sz w:val="24"/>
          <w:szCs w:val="24"/>
          <w:lang w:val="en-US"/>
        </w:rPr>
      </w:pPr>
    </w:p>
    <w:p w14:paraId="68FB93C7" w14:textId="20010A20" w:rsidR="00F86459" w:rsidRDefault="00F86459" w:rsidP="00C126D7">
      <w:pPr>
        <w:pStyle w:val="NoSpacing"/>
        <w:rPr>
          <w:sz w:val="24"/>
          <w:szCs w:val="24"/>
          <w:lang w:val="en-US"/>
        </w:rPr>
      </w:pPr>
    </w:p>
    <w:p w14:paraId="29973DF1" w14:textId="69FD606E" w:rsidR="00F86459" w:rsidRDefault="00F86459" w:rsidP="00C126D7">
      <w:pPr>
        <w:pStyle w:val="NoSpacing"/>
        <w:rPr>
          <w:sz w:val="24"/>
          <w:szCs w:val="24"/>
          <w:lang w:val="en-US"/>
        </w:rPr>
      </w:pPr>
    </w:p>
    <w:p w14:paraId="1EFE2588" w14:textId="4F08F05A" w:rsidR="00F86459" w:rsidRDefault="00F86459" w:rsidP="00C126D7">
      <w:pPr>
        <w:pStyle w:val="NoSpacing"/>
        <w:rPr>
          <w:sz w:val="24"/>
          <w:szCs w:val="24"/>
          <w:lang w:val="en-US"/>
        </w:rPr>
      </w:pPr>
    </w:p>
    <w:p w14:paraId="43322210" w14:textId="4827616F" w:rsidR="00B7352D" w:rsidRDefault="00B7352D">
      <w:pPr>
        <w:pStyle w:val="NoSpacing"/>
        <w:rPr>
          <w:color w:val="FF0000"/>
          <w:sz w:val="24"/>
          <w:szCs w:val="24"/>
          <w:lang w:val="en-US"/>
        </w:rPr>
      </w:pPr>
    </w:p>
    <w:p w14:paraId="1AB2C9BA" w14:textId="1BC78075" w:rsidR="00B7352D" w:rsidRPr="00D036CB" w:rsidRDefault="00B7352D" w:rsidP="00B7352D">
      <w:pPr>
        <w:pStyle w:val="ListParagraph"/>
        <w:numPr>
          <w:ilvl w:val="1"/>
          <w:numId w:val="7"/>
        </w:numPr>
        <w:rPr>
          <w:b/>
          <w:sz w:val="24"/>
          <w:szCs w:val="24"/>
          <w:lang w:val="en-US"/>
        </w:rPr>
      </w:pPr>
      <w:r w:rsidRPr="00B7352D">
        <w:rPr>
          <w:color w:val="FF0000"/>
          <w:sz w:val="24"/>
          <w:szCs w:val="24"/>
          <w:lang w:val="en-US"/>
        </w:rPr>
        <w:br w:type="page"/>
      </w:r>
      <w:r w:rsidRPr="00D036CB">
        <w:rPr>
          <w:b/>
          <w:sz w:val="24"/>
          <w:szCs w:val="24"/>
          <w:lang w:val="en-US"/>
        </w:rPr>
        <w:t>Oil price</w:t>
      </w:r>
    </w:p>
    <w:p w14:paraId="65AC6AB4" w14:textId="01908DC3" w:rsidR="00D036CB" w:rsidRDefault="00D036CB" w:rsidP="00D036CB">
      <w:pPr>
        <w:pStyle w:val="ListParagraph"/>
        <w:numPr>
          <w:ilvl w:val="2"/>
          <w:numId w:val="7"/>
        </w:numPr>
        <w:rPr>
          <w:b/>
          <w:sz w:val="24"/>
          <w:szCs w:val="24"/>
          <w:lang w:val="en-US"/>
        </w:rPr>
      </w:pPr>
      <w:r w:rsidRPr="00D036CB">
        <w:rPr>
          <w:b/>
          <w:sz w:val="24"/>
          <w:szCs w:val="24"/>
          <w:lang w:val="en-US"/>
        </w:rPr>
        <w:t xml:space="preserve">First differences </w:t>
      </w:r>
    </w:p>
    <w:p w14:paraId="219B15CF" w14:textId="77777777" w:rsidR="00D036CB" w:rsidRPr="00D036CB" w:rsidRDefault="00D036CB" w:rsidP="00D036CB">
      <w:pPr>
        <w:pStyle w:val="ListParagraph"/>
        <w:rPr>
          <w:b/>
          <w:sz w:val="24"/>
          <w:szCs w:val="24"/>
          <w:lang w:val="en-US"/>
        </w:rPr>
      </w:pPr>
    </w:p>
    <w:p w14:paraId="123CFB1E" w14:textId="29C71053" w:rsidR="00453BD4" w:rsidRPr="00D036CB" w:rsidRDefault="001C58ED" w:rsidP="00D036CB">
      <w:pPr>
        <w:pStyle w:val="ListParagraph"/>
        <w:ind w:left="0"/>
        <w:rPr>
          <w:sz w:val="24"/>
          <w:szCs w:val="24"/>
          <w:lang w:val="en-US"/>
        </w:rPr>
      </w:pPr>
      <w:r w:rsidRPr="00D036CB">
        <w:rPr>
          <w:sz w:val="24"/>
          <w:szCs w:val="24"/>
          <w:lang w:val="en-US"/>
        </w:rPr>
        <w:t>We basically proceed as we di</w:t>
      </w:r>
      <w:r w:rsidR="00453BD4" w:rsidRPr="00D036CB">
        <w:rPr>
          <w:sz w:val="24"/>
          <w:szCs w:val="24"/>
          <w:lang w:val="en-US"/>
        </w:rPr>
        <w:t xml:space="preserve">d with total production, so </w:t>
      </w:r>
      <w:r w:rsidR="002F576C" w:rsidRPr="00D036CB">
        <w:rPr>
          <w:sz w:val="24"/>
          <w:szCs w:val="24"/>
          <w:lang w:val="en-US"/>
        </w:rPr>
        <w:t>we</w:t>
      </w:r>
      <w:r w:rsidR="00453BD4" w:rsidRPr="00D036CB">
        <w:rPr>
          <w:sz w:val="24"/>
          <w:szCs w:val="24"/>
          <w:lang w:val="en-US"/>
        </w:rPr>
        <w:t xml:space="preserve"> will not go into as much detail as before. </w:t>
      </w:r>
    </w:p>
    <w:p w14:paraId="670B37B6" w14:textId="0D4C206E" w:rsidR="007D1277" w:rsidRDefault="007D1277" w:rsidP="00B7352D">
      <w:pPr>
        <w:rPr>
          <w:sz w:val="24"/>
          <w:szCs w:val="24"/>
          <w:lang w:val="en-US"/>
        </w:rPr>
      </w:pPr>
      <w:r>
        <w:rPr>
          <w:noProof/>
          <w:lang w:val="de-AT" w:eastAsia="de-AT"/>
        </w:rPr>
        <w:drawing>
          <wp:anchor distT="0" distB="0" distL="114300" distR="114300" simplePos="0" relativeHeight="251676672" behindDoc="0" locked="0" layoutInCell="1" allowOverlap="1" wp14:anchorId="324DF6CD" wp14:editId="6A5C1EF8">
            <wp:simplePos x="0" y="0"/>
            <wp:positionH relativeFrom="column">
              <wp:posOffset>3085832</wp:posOffset>
            </wp:positionH>
            <wp:positionV relativeFrom="paragraph">
              <wp:posOffset>834189</wp:posOffset>
            </wp:positionV>
            <wp:extent cx="2990215" cy="1563370"/>
            <wp:effectExtent l="0" t="0" r="635" b="0"/>
            <wp:wrapThrough wrapText="bothSides">
              <wp:wrapPolygon edited="0">
                <wp:start x="0" y="0"/>
                <wp:lineTo x="0" y="21319"/>
                <wp:lineTo x="21467" y="21319"/>
                <wp:lineTo x="2146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215" cy="1563370"/>
                    </a:xfrm>
                    <a:prstGeom prst="rect">
                      <a:avLst/>
                    </a:prstGeom>
                  </pic:spPr>
                </pic:pic>
              </a:graphicData>
            </a:graphic>
            <wp14:sizeRelH relativeFrom="margin">
              <wp14:pctWidth>0</wp14:pctWidth>
            </wp14:sizeRelH>
            <wp14:sizeRelV relativeFrom="margin">
              <wp14:pctHeight>0</wp14:pctHeight>
            </wp14:sizeRelV>
          </wp:anchor>
        </w:drawing>
      </w:r>
      <w:r w:rsidR="002F576C">
        <w:rPr>
          <w:sz w:val="24"/>
          <w:szCs w:val="24"/>
          <w:lang w:val="en-US"/>
        </w:rPr>
        <w:t>First,</w:t>
      </w:r>
      <w:r w:rsidR="00453BD4">
        <w:rPr>
          <w:sz w:val="24"/>
          <w:szCs w:val="24"/>
          <w:lang w:val="en-US"/>
        </w:rPr>
        <w:t xml:space="preserve"> we compare the data o</w:t>
      </w:r>
      <w:r w:rsidR="002F576C">
        <w:rPr>
          <w:sz w:val="24"/>
          <w:szCs w:val="24"/>
          <w:lang w:val="en-US"/>
        </w:rPr>
        <w:t>n</w:t>
      </w:r>
      <w:r w:rsidR="00453BD4">
        <w:rPr>
          <w:sz w:val="24"/>
          <w:szCs w:val="24"/>
          <w:lang w:val="en-US"/>
        </w:rPr>
        <w:t xml:space="preserve"> </w:t>
      </w:r>
      <w:r w:rsidR="002F576C">
        <w:rPr>
          <w:sz w:val="24"/>
          <w:szCs w:val="24"/>
          <w:lang w:val="en-US"/>
        </w:rPr>
        <w:t>oil prices</w:t>
      </w:r>
      <w:r w:rsidR="00453BD4">
        <w:rPr>
          <w:sz w:val="24"/>
          <w:szCs w:val="24"/>
          <w:lang w:val="en-US"/>
        </w:rPr>
        <w:t xml:space="preserve"> with</w:t>
      </w:r>
      <w:r w:rsidR="002F576C">
        <w:rPr>
          <w:sz w:val="24"/>
          <w:szCs w:val="24"/>
          <w:lang w:val="en-US"/>
        </w:rPr>
        <w:t xml:space="preserve"> the </w:t>
      </w:r>
      <w:r w:rsidR="00453BD4">
        <w:rPr>
          <w:sz w:val="24"/>
          <w:szCs w:val="24"/>
          <w:lang w:val="en-US"/>
        </w:rPr>
        <w:t>corresponding first-differences</w:t>
      </w:r>
      <w:r w:rsidR="002F576C">
        <w:rPr>
          <w:sz w:val="24"/>
          <w:szCs w:val="24"/>
          <w:lang w:val="en-US"/>
        </w:rPr>
        <w:t>. I</w:t>
      </w:r>
      <w:r w:rsidR="00453BD4">
        <w:rPr>
          <w:sz w:val="24"/>
          <w:szCs w:val="24"/>
          <w:lang w:val="en-US"/>
        </w:rPr>
        <w:t>t becomes evident</w:t>
      </w:r>
      <w:r w:rsidR="002F576C">
        <w:rPr>
          <w:sz w:val="24"/>
          <w:szCs w:val="24"/>
          <w:lang w:val="en-US"/>
        </w:rPr>
        <w:t xml:space="preserve"> that the first-differences are more likely to be stationary so we </w:t>
      </w:r>
      <w:r w:rsidR="00453BD4">
        <w:rPr>
          <w:sz w:val="24"/>
          <w:szCs w:val="24"/>
          <w:lang w:val="en-US"/>
        </w:rPr>
        <w:t xml:space="preserve">continue working with </w:t>
      </w:r>
      <w:r w:rsidR="002F576C">
        <w:rPr>
          <w:sz w:val="24"/>
          <w:szCs w:val="24"/>
          <w:lang w:val="en-US"/>
        </w:rPr>
        <w:t>this data.</w:t>
      </w:r>
    </w:p>
    <w:p w14:paraId="00A342A4" w14:textId="78CF42C5" w:rsidR="00ED3C70" w:rsidRDefault="007D1277" w:rsidP="001962AF">
      <w:pPr>
        <w:rPr>
          <w:sz w:val="24"/>
          <w:szCs w:val="24"/>
          <w:lang w:val="en-US"/>
        </w:rPr>
      </w:pPr>
      <w:r>
        <w:rPr>
          <w:noProof/>
          <w:lang w:val="de-AT" w:eastAsia="de-AT"/>
        </w:rPr>
        <w:drawing>
          <wp:anchor distT="0" distB="0" distL="114300" distR="114300" simplePos="0" relativeHeight="251675648" behindDoc="0" locked="0" layoutInCell="1" allowOverlap="1" wp14:anchorId="254D03E5" wp14:editId="651DCF51">
            <wp:simplePos x="0" y="0"/>
            <wp:positionH relativeFrom="column">
              <wp:posOffset>-290663</wp:posOffset>
            </wp:positionH>
            <wp:positionV relativeFrom="paragraph">
              <wp:posOffset>101098</wp:posOffset>
            </wp:positionV>
            <wp:extent cx="3071495" cy="1593215"/>
            <wp:effectExtent l="0" t="0" r="0" b="6985"/>
            <wp:wrapThrough wrapText="bothSides">
              <wp:wrapPolygon edited="0">
                <wp:start x="0" y="0"/>
                <wp:lineTo x="0" y="21436"/>
                <wp:lineTo x="21435" y="21436"/>
                <wp:lineTo x="21435"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1495" cy="1593215"/>
                    </a:xfrm>
                    <a:prstGeom prst="rect">
                      <a:avLst/>
                    </a:prstGeom>
                  </pic:spPr>
                </pic:pic>
              </a:graphicData>
            </a:graphic>
            <wp14:sizeRelH relativeFrom="margin">
              <wp14:pctWidth>0</wp14:pctWidth>
            </wp14:sizeRelH>
            <wp14:sizeRelV relativeFrom="margin">
              <wp14:pctHeight>0</wp14:pctHeight>
            </wp14:sizeRelV>
          </wp:anchor>
        </w:drawing>
      </w:r>
    </w:p>
    <w:p w14:paraId="5E7A1D8C" w14:textId="6927EB5F" w:rsidR="00F507DD" w:rsidRDefault="00F507DD" w:rsidP="00B7352D">
      <w:pPr>
        <w:rPr>
          <w:sz w:val="24"/>
          <w:szCs w:val="24"/>
          <w:lang w:val="en-US"/>
        </w:rPr>
      </w:pPr>
      <w:r>
        <w:rPr>
          <w:sz w:val="24"/>
          <w:szCs w:val="24"/>
          <w:lang w:val="en-US"/>
        </w:rPr>
        <w:t xml:space="preserve">To check for stationarity we again conduct the augmented Dickey-Fuller test. The p-value of 0.01 lets us </w:t>
      </w:r>
      <w:r w:rsidR="00B32A98">
        <w:rPr>
          <w:sz w:val="24"/>
          <w:szCs w:val="24"/>
          <w:lang w:val="en-US"/>
        </w:rPr>
        <w:t xml:space="preserve">reject </w:t>
      </w:r>
      <w:r>
        <w:rPr>
          <w:sz w:val="24"/>
          <w:szCs w:val="24"/>
          <w:lang w:val="en-US"/>
        </w:rPr>
        <w:t xml:space="preserve">the hypothesis and therefore conclude that this is also a stationary process. </w:t>
      </w:r>
    </w:p>
    <w:p w14:paraId="1C15869C" w14:textId="0AB5AAC2" w:rsidR="00F507DD" w:rsidRDefault="00F507DD" w:rsidP="00B7352D">
      <w:pPr>
        <w:rPr>
          <w:sz w:val="24"/>
          <w:szCs w:val="24"/>
          <w:lang w:val="en-US"/>
        </w:rPr>
      </w:pPr>
      <w:r>
        <w:rPr>
          <w:noProof/>
          <w:lang w:val="de-AT" w:eastAsia="de-AT"/>
        </w:rPr>
        <w:drawing>
          <wp:anchor distT="0" distB="0" distL="114300" distR="114300" simplePos="0" relativeHeight="251679744" behindDoc="0" locked="0" layoutInCell="1" allowOverlap="1" wp14:anchorId="3D145BD9" wp14:editId="05B4148B">
            <wp:simplePos x="0" y="0"/>
            <wp:positionH relativeFrom="column">
              <wp:posOffset>1064795</wp:posOffset>
            </wp:positionH>
            <wp:positionV relativeFrom="paragraph">
              <wp:posOffset>3308</wp:posOffset>
            </wp:positionV>
            <wp:extent cx="3839845" cy="1056005"/>
            <wp:effectExtent l="19050" t="19050" r="27305" b="10795"/>
            <wp:wrapThrough wrapText="bothSides">
              <wp:wrapPolygon edited="0">
                <wp:start x="-107" y="-390"/>
                <wp:lineTo x="-107" y="21431"/>
                <wp:lineTo x="21646" y="21431"/>
                <wp:lineTo x="21646" y="-390"/>
                <wp:lineTo x="-107" y="-39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39845" cy="10560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E19708B" w14:textId="3201FF71" w:rsidR="00F507DD" w:rsidRDefault="00F507DD" w:rsidP="00B7352D">
      <w:pPr>
        <w:rPr>
          <w:sz w:val="24"/>
          <w:szCs w:val="24"/>
          <w:lang w:val="en-US"/>
        </w:rPr>
      </w:pPr>
    </w:p>
    <w:p w14:paraId="113D1616" w14:textId="3C9A3FEE" w:rsidR="00F507DD" w:rsidRDefault="00F507DD" w:rsidP="00B7352D">
      <w:pPr>
        <w:rPr>
          <w:sz w:val="24"/>
          <w:szCs w:val="24"/>
          <w:lang w:val="en-US"/>
        </w:rPr>
      </w:pPr>
    </w:p>
    <w:p w14:paraId="5D66E5F8" w14:textId="65E9E502" w:rsidR="00F507DD" w:rsidRDefault="00F507DD" w:rsidP="00B7352D">
      <w:pPr>
        <w:rPr>
          <w:sz w:val="24"/>
          <w:szCs w:val="24"/>
          <w:lang w:val="en-US"/>
        </w:rPr>
      </w:pPr>
    </w:p>
    <w:p w14:paraId="2FD90E85" w14:textId="793AAAC3" w:rsidR="00453BD4" w:rsidRDefault="00F507DD" w:rsidP="00B7352D">
      <w:pPr>
        <w:rPr>
          <w:sz w:val="24"/>
          <w:szCs w:val="24"/>
          <w:lang w:val="en-US"/>
        </w:rPr>
      </w:pPr>
      <w:r>
        <w:rPr>
          <w:noProof/>
          <w:lang w:val="de-AT" w:eastAsia="de-AT"/>
        </w:rPr>
        <w:drawing>
          <wp:anchor distT="0" distB="0" distL="114300" distR="114300" simplePos="0" relativeHeight="251678720" behindDoc="0" locked="0" layoutInCell="1" allowOverlap="1" wp14:anchorId="373D0148" wp14:editId="786965DA">
            <wp:simplePos x="0" y="0"/>
            <wp:positionH relativeFrom="column">
              <wp:posOffset>-218440</wp:posOffset>
            </wp:positionH>
            <wp:positionV relativeFrom="paragraph">
              <wp:posOffset>361950</wp:posOffset>
            </wp:positionV>
            <wp:extent cx="3088005" cy="1603375"/>
            <wp:effectExtent l="0" t="0" r="0" b="0"/>
            <wp:wrapThrough wrapText="bothSides">
              <wp:wrapPolygon edited="0">
                <wp:start x="0" y="0"/>
                <wp:lineTo x="0" y="21301"/>
                <wp:lineTo x="21453" y="21301"/>
                <wp:lineTo x="2145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8005" cy="1603375"/>
                    </a:xfrm>
                    <a:prstGeom prst="rect">
                      <a:avLst/>
                    </a:prstGeom>
                  </pic:spPr>
                </pic:pic>
              </a:graphicData>
            </a:graphic>
          </wp:anchor>
        </w:drawing>
      </w:r>
      <w:r>
        <w:rPr>
          <w:sz w:val="24"/>
          <w:szCs w:val="24"/>
          <w:lang w:val="en-US"/>
        </w:rPr>
        <w:t>We then take a look at the ACF and the PACF</w:t>
      </w:r>
      <w:r w:rsidR="000B3360">
        <w:rPr>
          <w:noProof/>
          <w:lang w:val="de-AT" w:eastAsia="de-AT"/>
        </w:rPr>
        <w:drawing>
          <wp:anchor distT="0" distB="0" distL="114300" distR="114300" simplePos="0" relativeHeight="251677696" behindDoc="0" locked="0" layoutInCell="1" allowOverlap="1" wp14:anchorId="15EBE4F6" wp14:editId="08C7C230">
            <wp:simplePos x="0" y="0"/>
            <wp:positionH relativeFrom="column">
              <wp:posOffset>3142147</wp:posOffset>
            </wp:positionH>
            <wp:positionV relativeFrom="paragraph">
              <wp:posOffset>385478</wp:posOffset>
            </wp:positionV>
            <wp:extent cx="3013710" cy="1579880"/>
            <wp:effectExtent l="0" t="0" r="0" b="1270"/>
            <wp:wrapThrough wrapText="bothSides">
              <wp:wrapPolygon edited="0">
                <wp:start x="0" y="0"/>
                <wp:lineTo x="0" y="21357"/>
                <wp:lineTo x="21436" y="21357"/>
                <wp:lineTo x="2143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13710" cy="1579880"/>
                    </a:xfrm>
                    <a:prstGeom prst="rect">
                      <a:avLst/>
                    </a:prstGeom>
                  </pic:spPr>
                </pic:pic>
              </a:graphicData>
            </a:graphic>
          </wp:anchor>
        </w:drawing>
      </w:r>
      <w:r w:rsidR="00ED3C70">
        <w:rPr>
          <w:sz w:val="24"/>
          <w:szCs w:val="24"/>
          <w:lang w:val="en-US"/>
        </w:rPr>
        <w:t>:</w:t>
      </w:r>
    </w:p>
    <w:p w14:paraId="401B838B" w14:textId="10673E06" w:rsidR="00ED3C70" w:rsidRDefault="00ED3C70" w:rsidP="00B7352D">
      <w:pPr>
        <w:rPr>
          <w:sz w:val="24"/>
          <w:szCs w:val="24"/>
          <w:lang w:val="en-US"/>
        </w:rPr>
      </w:pPr>
    </w:p>
    <w:p w14:paraId="04E8FD85" w14:textId="12F3847F" w:rsidR="00ED3C70" w:rsidRDefault="000B3360" w:rsidP="00ED3C70">
      <w:pPr>
        <w:pStyle w:val="NoSpacing"/>
        <w:rPr>
          <w:sz w:val="24"/>
          <w:szCs w:val="24"/>
          <w:lang w:val="en-US"/>
        </w:rPr>
      </w:pPr>
      <w:r w:rsidRPr="00C323C2">
        <w:rPr>
          <w:sz w:val="24"/>
          <w:szCs w:val="24"/>
          <w:highlight w:val="lightGray"/>
          <w:lang w:val="en-US"/>
          <w:rPrChange w:id="11" w:author="Bryson, Leah" w:date="2021-06-25T14:00:00Z">
            <w:rPr>
              <w:sz w:val="24"/>
              <w:szCs w:val="24"/>
              <w:lang w:val="en-US"/>
            </w:rPr>
          </w:rPrChange>
        </w:rPr>
        <w:t>Whilst the ACF shows significant lags at the first, second and sixth lag,</w:t>
      </w:r>
      <w:r>
        <w:rPr>
          <w:sz w:val="24"/>
          <w:szCs w:val="24"/>
          <w:lang w:val="en-US"/>
        </w:rPr>
        <w:t xml:space="preserve"> </w:t>
      </w:r>
      <w:r w:rsidR="00F507DD">
        <w:rPr>
          <w:sz w:val="24"/>
          <w:szCs w:val="24"/>
          <w:lang w:val="en-US"/>
        </w:rPr>
        <w:t>the PACF dies so at the first an</w:t>
      </w:r>
      <w:ins w:id="12" w:author="Bryson, Leah" w:date="2021-06-25T14:00:00Z">
        <w:r w:rsidR="00C323C2">
          <w:rPr>
            <w:sz w:val="24"/>
            <w:szCs w:val="24"/>
            <w:lang w:val="en-US"/>
          </w:rPr>
          <w:t>d</w:t>
        </w:r>
      </w:ins>
      <w:r w:rsidR="00F507DD">
        <w:rPr>
          <w:sz w:val="24"/>
          <w:szCs w:val="24"/>
          <w:lang w:val="en-US"/>
        </w:rPr>
        <w:t xml:space="preserve"> fifth lag. It is therefore difficult to construct an ARMA model from this information.</w:t>
      </w:r>
    </w:p>
    <w:p w14:paraId="2BD370B6" w14:textId="77777777" w:rsidR="004F2CE5" w:rsidRDefault="004F2CE5" w:rsidP="00ED3C70">
      <w:pPr>
        <w:pStyle w:val="NoSpacing"/>
        <w:rPr>
          <w:sz w:val="24"/>
          <w:szCs w:val="24"/>
          <w:lang w:val="en-US"/>
        </w:rPr>
      </w:pPr>
    </w:p>
    <w:p w14:paraId="513A4105" w14:textId="77777777" w:rsidR="00ED3C70" w:rsidRDefault="00ED3C70" w:rsidP="00ED3C70">
      <w:pPr>
        <w:pStyle w:val="NoSpacing"/>
        <w:rPr>
          <w:sz w:val="24"/>
          <w:szCs w:val="24"/>
          <w:lang w:val="en-US"/>
        </w:rPr>
      </w:pPr>
    </w:p>
    <w:p w14:paraId="11ABB70F" w14:textId="2AD9D36C" w:rsidR="00ED3C70" w:rsidRDefault="00ED3C70" w:rsidP="00ED3C70">
      <w:pPr>
        <w:pStyle w:val="NoSpacing"/>
        <w:rPr>
          <w:sz w:val="24"/>
          <w:szCs w:val="24"/>
          <w:lang w:val="en-US"/>
        </w:rPr>
      </w:pPr>
    </w:p>
    <w:p w14:paraId="0693FC31" w14:textId="4D6806CD" w:rsidR="00ED3C70" w:rsidRDefault="00ED3C70" w:rsidP="00D036CB">
      <w:pPr>
        <w:pStyle w:val="NoSpacing"/>
        <w:numPr>
          <w:ilvl w:val="2"/>
          <w:numId w:val="7"/>
        </w:numPr>
        <w:rPr>
          <w:b/>
          <w:sz w:val="24"/>
          <w:szCs w:val="24"/>
          <w:lang w:val="en-US"/>
        </w:rPr>
      </w:pPr>
      <w:r w:rsidRPr="00D036CB">
        <w:rPr>
          <w:b/>
          <w:sz w:val="24"/>
          <w:szCs w:val="24"/>
          <w:lang w:val="en-US"/>
        </w:rPr>
        <w:t>Model selection</w:t>
      </w:r>
    </w:p>
    <w:p w14:paraId="2CEAF93B" w14:textId="77777777" w:rsidR="00D036CB" w:rsidRPr="00D036CB" w:rsidRDefault="00D036CB" w:rsidP="00D036CB">
      <w:pPr>
        <w:pStyle w:val="NoSpacing"/>
        <w:ind w:left="720"/>
        <w:rPr>
          <w:b/>
          <w:sz w:val="24"/>
          <w:szCs w:val="24"/>
          <w:lang w:val="en-US"/>
        </w:rPr>
      </w:pPr>
    </w:p>
    <w:p w14:paraId="006517EE" w14:textId="54ADAB9E" w:rsidR="004F2CE5" w:rsidRDefault="004F2CE5" w:rsidP="00ED3C70">
      <w:pPr>
        <w:pStyle w:val="NoSpacing"/>
        <w:rPr>
          <w:sz w:val="24"/>
          <w:szCs w:val="24"/>
          <w:lang w:val="en-US"/>
        </w:rPr>
      </w:pPr>
      <w:r>
        <w:rPr>
          <w:sz w:val="24"/>
          <w:szCs w:val="24"/>
          <w:lang w:val="en-US"/>
        </w:rPr>
        <w:t xml:space="preserve">We again use AIC and BIC as information criteria to find an appropriate ARMA model. This time we get the same model, AIC and BIC value from both alternatives, to be exact: </w:t>
      </w:r>
    </w:p>
    <w:p w14:paraId="3AD2EC88" w14:textId="426B936B" w:rsidR="004F2CE5" w:rsidRDefault="004F2CE5" w:rsidP="00ED3C70">
      <w:pPr>
        <w:pStyle w:val="NoSpacing"/>
        <w:rPr>
          <w:sz w:val="24"/>
          <w:szCs w:val="24"/>
          <w:lang w:val="en-US"/>
        </w:rPr>
      </w:pPr>
      <w:r>
        <w:rPr>
          <w:noProof/>
          <w:lang w:val="de-AT" w:eastAsia="de-AT"/>
        </w:rPr>
        <w:drawing>
          <wp:anchor distT="0" distB="0" distL="114300" distR="114300" simplePos="0" relativeHeight="251680768" behindDoc="0" locked="0" layoutInCell="1" allowOverlap="1" wp14:anchorId="690D16ED" wp14:editId="7CA882DD">
            <wp:simplePos x="0" y="0"/>
            <wp:positionH relativeFrom="column">
              <wp:posOffset>223319</wp:posOffset>
            </wp:positionH>
            <wp:positionV relativeFrom="paragraph">
              <wp:posOffset>96554</wp:posOffset>
            </wp:positionV>
            <wp:extent cx="4910489" cy="1638995"/>
            <wp:effectExtent l="19050" t="19050" r="23495" b="18415"/>
            <wp:wrapThrough wrapText="bothSides">
              <wp:wrapPolygon edited="0">
                <wp:start x="-84" y="-251"/>
                <wp:lineTo x="-84" y="21592"/>
                <wp:lineTo x="21620" y="21592"/>
                <wp:lineTo x="21620" y="-251"/>
                <wp:lineTo x="-84" y="-251"/>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10489" cy="1638995"/>
                    </a:xfrm>
                    <a:prstGeom prst="rect">
                      <a:avLst/>
                    </a:prstGeom>
                    <a:ln>
                      <a:solidFill>
                        <a:schemeClr val="tx1"/>
                      </a:solidFill>
                    </a:ln>
                  </pic:spPr>
                </pic:pic>
              </a:graphicData>
            </a:graphic>
          </wp:anchor>
        </w:drawing>
      </w:r>
    </w:p>
    <w:p w14:paraId="5E385AC9" w14:textId="0F18B886" w:rsidR="004F2CE5" w:rsidRDefault="004F2CE5" w:rsidP="00ED3C70">
      <w:pPr>
        <w:pStyle w:val="NoSpacing"/>
        <w:rPr>
          <w:sz w:val="24"/>
          <w:szCs w:val="24"/>
          <w:lang w:val="en-US"/>
        </w:rPr>
      </w:pPr>
    </w:p>
    <w:p w14:paraId="2C907C58" w14:textId="77777777" w:rsidR="004F2CE5" w:rsidRDefault="004F2CE5" w:rsidP="00ED3C70">
      <w:pPr>
        <w:pStyle w:val="NoSpacing"/>
        <w:rPr>
          <w:sz w:val="24"/>
          <w:szCs w:val="24"/>
          <w:lang w:val="en-US"/>
        </w:rPr>
      </w:pPr>
    </w:p>
    <w:p w14:paraId="19D322C7" w14:textId="77777777" w:rsidR="004F2CE5" w:rsidRDefault="004F2CE5" w:rsidP="00ED3C70">
      <w:pPr>
        <w:pStyle w:val="NoSpacing"/>
        <w:rPr>
          <w:sz w:val="24"/>
          <w:szCs w:val="24"/>
          <w:lang w:val="en-US"/>
        </w:rPr>
      </w:pPr>
    </w:p>
    <w:p w14:paraId="500365AD" w14:textId="77777777" w:rsidR="004F2CE5" w:rsidRDefault="004F2CE5" w:rsidP="00ED3C70">
      <w:pPr>
        <w:pStyle w:val="NoSpacing"/>
        <w:rPr>
          <w:sz w:val="24"/>
          <w:szCs w:val="24"/>
          <w:lang w:val="en-US"/>
        </w:rPr>
      </w:pPr>
    </w:p>
    <w:p w14:paraId="685552AF" w14:textId="77777777" w:rsidR="004F2CE5" w:rsidRDefault="004F2CE5" w:rsidP="00ED3C70">
      <w:pPr>
        <w:pStyle w:val="NoSpacing"/>
        <w:rPr>
          <w:sz w:val="24"/>
          <w:szCs w:val="24"/>
          <w:lang w:val="en-US"/>
        </w:rPr>
      </w:pPr>
    </w:p>
    <w:p w14:paraId="619E5882" w14:textId="77777777" w:rsidR="004F2CE5" w:rsidRDefault="004F2CE5" w:rsidP="00ED3C70">
      <w:pPr>
        <w:pStyle w:val="NoSpacing"/>
        <w:rPr>
          <w:sz w:val="24"/>
          <w:szCs w:val="24"/>
          <w:lang w:val="en-US"/>
        </w:rPr>
      </w:pPr>
    </w:p>
    <w:p w14:paraId="7669BA56" w14:textId="77777777" w:rsidR="004F2CE5" w:rsidRDefault="004F2CE5" w:rsidP="00ED3C70">
      <w:pPr>
        <w:pStyle w:val="NoSpacing"/>
        <w:rPr>
          <w:sz w:val="24"/>
          <w:szCs w:val="24"/>
          <w:lang w:val="en-US"/>
        </w:rPr>
      </w:pPr>
    </w:p>
    <w:p w14:paraId="17E88F9C" w14:textId="77777777" w:rsidR="004F2CE5" w:rsidRDefault="004F2CE5" w:rsidP="00ED3C70">
      <w:pPr>
        <w:pStyle w:val="NoSpacing"/>
        <w:rPr>
          <w:sz w:val="24"/>
          <w:szCs w:val="24"/>
          <w:lang w:val="en-US"/>
        </w:rPr>
      </w:pPr>
    </w:p>
    <w:p w14:paraId="7D0B8F0C" w14:textId="77777777" w:rsidR="004F2CE5" w:rsidRDefault="004F2CE5" w:rsidP="00ED3C70">
      <w:pPr>
        <w:pStyle w:val="NoSpacing"/>
        <w:rPr>
          <w:sz w:val="24"/>
          <w:szCs w:val="24"/>
          <w:lang w:val="en-US"/>
        </w:rPr>
      </w:pPr>
    </w:p>
    <w:p w14:paraId="08C7309E" w14:textId="77777777" w:rsidR="004F2CE5" w:rsidRDefault="004F2CE5" w:rsidP="00ED3C70">
      <w:pPr>
        <w:pStyle w:val="NoSpacing"/>
        <w:rPr>
          <w:sz w:val="24"/>
          <w:szCs w:val="24"/>
          <w:lang w:val="en-US"/>
        </w:rPr>
      </w:pPr>
    </w:p>
    <w:p w14:paraId="7AFE9837" w14:textId="0261EC9C" w:rsidR="00ED3C70" w:rsidRPr="001962AF" w:rsidRDefault="004F2CE5" w:rsidP="00ED3C70">
      <w:pPr>
        <w:pStyle w:val="NoSpacing"/>
        <w:rPr>
          <w:sz w:val="24"/>
          <w:szCs w:val="24"/>
          <w:lang w:val="en-US"/>
        </w:rPr>
      </w:pPr>
      <w:r>
        <w:rPr>
          <w:sz w:val="24"/>
          <w:szCs w:val="24"/>
          <w:lang w:val="en-US"/>
        </w:rPr>
        <w:t>Note that this time the model has a mean of zero.</w:t>
      </w:r>
    </w:p>
    <w:p w14:paraId="756DDA16" w14:textId="5D17431A" w:rsidR="00ED3C70" w:rsidRDefault="00ED3C70" w:rsidP="00ED3C70">
      <w:pPr>
        <w:pStyle w:val="NoSpacing"/>
        <w:rPr>
          <w:sz w:val="24"/>
          <w:szCs w:val="24"/>
          <w:lang w:val="en-US"/>
        </w:rPr>
      </w:pPr>
    </w:p>
    <w:p w14:paraId="60762472" w14:textId="65927825" w:rsidR="00ED3C70" w:rsidRDefault="002927B5" w:rsidP="00ED3C70">
      <w:pPr>
        <w:pStyle w:val="NoSpacing"/>
        <w:rPr>
          <w:sz w:val="24"/>
          <w:szCs w:val="24"/>
          <w:lang w:val="en-US"/>
        </w:rPr>
      </w:pPr>
      <w:r>
        <w:rPr>
          <w:sz w:val="24"/>
          <w:szCs w:val="24"/>
          <w:lang w:val="en-US"/>
        </w:rPr>
        <w:t xml:space="preserve">We therefore conclude </w:t>
      </w:r>
      <w:r w:rsidR="00663046">
        <w:rPr>
          <w:sz w:val="24"/>
          <w:szCs w:val="24"/>
          <w:lang w:val="en-US"/>
        </w:rPr>
        <w:t xml:space="preserve">that </w:t>
      </w:r>
      <w:r>
        <w:rPr>
          <w:sz w:val="24"/>
          <w:szCs w:val="24"/>
          <w:lang w:val="en-US"/>
        </w:rPr>
        <w:t>the oil</w:t>
      </w:r>
      <w:r w:rsidR="00663046">
        <w:rPr>
          <w:sz w:val="24"/>
          <w:szCs w:val="24"/>
          <w:lang w:val="en-US"/>
        </w:rPr>
        <w:t xml:space="preserve"> </w:t>
      </w:r>
      <w:r>
        <w:rPr>
          <w:sz w:val="24"/>
          <w:szCs w:val="24"/>
          <w:lang w:val="en-US"/>
        </w:rPr>
        <w:t xml:space="preserve">price can </w:t>
      </w:r>
      <w:r w:rsidR="00663046">
        <w:rPr>
          <w:sz w:val="24"/>
          <w:szCs w:val="24"/>
          <w:lang w:val="en-US"/>
        </w:rPr>
        <w:t xml:space="preserve">be </w:t>
      </w:r>
      <w:r>
        <w:rPr>
          <w:sz w:val="24"/>
          <w:szCs w:val="24"/>
          <w:lang w:val="en-US"/>
        </w:rPr>
        <w:t xml:space="preserve">described </w:t>
      </w:r>
      <w:r w:rsidR="00663046">
        <w:rPr>
          <w:sz w:val="24"/>
          <w:szCs w:val="24"/>
          <w:lang w:val="en-US"/>
        </w:rPr>
        <w:t xml:space="preserve">best by </w:t>
      </w:r>
      <w:r>
        <w:rPr>
          <w:sz w:val="24"/>
          <w:szCs w:val="24"/>
          <w:lang w:val="en-US"/>
        </w:rPr>
        <w:t>the following model:</w:t>
      </w:r>
    </w:p>
    <w:p w14:paraId="20D215FC" w14:textId="36A21F4B" w:rsidR="002927B5" w:rsidRDefault="002927B5" w:rsidP="00ED3C70">
      <w:pPr>
        <w:pStyle w:val="NoSpacing"/>
        <w:rPr>
          <w:sz w:val="24"/>
          <w:szCs w:val="24"/>
          <w:lang w:val="en-US"/>
        </w:rPr>
      </w:pPr>
    </w:p>
    <w:p w14:paraId="04974350" w14:textId="17A4EE09" w:rsidR="002927B5" w:rsidRDefault="002927B5" w:rsidP="00ED3C70">
      <w:pPr>
        <w:pStyle w:val="NoSpacing"/>
        <w:rPr>
          <w:sz w:val="24"/>
          <w:szCs w:val="24"/>
          <w:lang w:val="en-US"/>
        </w:rPr>
      </w:pPr>
      <m:oMathPara>
        <m:oMath>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m:t>
              </m:r>
            </m:sub>
          </m:sSub>
          <m:r>
            <w:rPr>
              <w:rFonts w:ascii="Cambria Math" w:hAnsi="Cambria Math"/>
              <w:sz w:val="24"/>
              <w:szCs w:val="24"/>
              <w:lang w:val="en-US"/>
            </w:rPr>
            <m:t>=0.2283∆</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t</m:t>
              </m:r>
            </m:sub>
          </m:sSub>
        </m:oMath>
      </m:oMathPara>
    </w:p>
    <w:p w14:paraId="188CA9F0" w14:textId="676014FB" w:rsidR="002927B5" w:rsidRDefault="002927B5" w:rsidP="00ED3C70">
      <w:pPr>
        <w:pStyle w:val="NoSpacing"/>
        <w:rPr>
          <w:color w:val="FF0000"/>
          <w:sz w:val="24"/>
          <w:szCs w:val="24"/>
          <w:lang w:val="en-US"/>
        </w:rPr>
      </w:pPr>
    </w:p>
    <w:p w14:paraId="64E626B3" w14:textId="54FF4DEF" w:rsidR="00663046" w:rsidRDefault="00663046">
      <w:pPr>
        <w:rPr>
          <w:sz w:val="24"/>
          <w:szCs w:val="24"/>
          <w:lang w:val="en-US"/>
        </w:rPr>
      </w:pPr>
      <w:r w:rsidRPr="001962AF">
        <w:rPr>
          <w:sz w:val="24"/>
          <w:szCs w:val="24"/>
          <w:lang w:val="en-US"/>
        </w:rPr>
        <w:t xml:space="preserve">Looking at the </w:t>
      </w:r>
      <w:r w:rsidR="009C2D16">
        <w:rPr>
          <w:sz w:val="24"/>
          <w:szCs w:val="24"/>
          <w:lang w:val="en-US"/>
        </w:rPr>
        <w:t xml:space="preserve">Box-Ljung test using </w:t>
      </w:r>
      <w:r w:rsidR="00105382">
        <w:rPr>
          <w:sz w:val="24"/>
          <w:szCs w:val="24"/>
          <w:lang w:val="en-US"/>
        </w:rPr>
        <w:t>5</w:t>
      </w:r>
      <w:r w:rsidR="009C6EB6">
        <w:rPr>
          <w:sz w:val="24"/>
          <w:szCs w:val="24"/>
          <w:lang w:val="en-US"/>
        </w:rPr>
        <w:t xml:space="preserve"> lags</w:t>
      </w:r>
      <w:r w:rsidR="006D1F10">
        <w:rPr>
          <w:sz w:val="24"/>
          <w:szCs w:val="24"/>
          <w:lang w:val="en-US"/>
        </w:rPr>
        <w:t xml:space="preserve"> (determined by the (P)ACF),</w:t>
      </w:r>
      <w:r w:rsidR="009C6EB6">
        <w:rPr>
          <w:sz w:val="24"/>
          <w:szCs w:val="24"/>
          <w:lang w:val="en-US"/>
        </w:rPr>
        <w:t xml:space="preserve"> we get a p-value of 0.</w:t>
      </w:r>
      <w:del w:id="13" w:author="Bryson, Leah" w:date="2021-06-25T14:46:00Z">
        <w:r w:rsidR="009C6EB6" w:rsidDel="00D661CD">
          <w:rPr>
            <w:sz w:val="24"/>
            <w:szCs w:val="24"/>
            <w:lang w:val="en-US"/>
          </w:rPr>
          <w:delText xml:space="preserve">4076 </w:delText>
        </w:r>
      </w:del>
      <w:ins w:id="14" w:author="Bryson, Leah" w:date="2021-06-25T14:46:00Z">
        <w:r w:rsidR="00D661CD">
          <w:rPr>
            <w:sz w:val="24"/>
            <w:szCs w:val="24"/>
            <w:lang w:val="en-US"/>
          </w:rPr>
          <w:t>2803</w:t>
        </w:r>
        <w:r w:rsidR="00D661CD">
          <w:rPr>
            <w:sz w:val="24"/>
            <w:szCs w:val="24"/>
            <w:lang w:val="en-US"/>
          </w:rPr>
          <w:t xml:space="preserve"> </w:t>
        </w:r>
      </w:ins>
      <w:r w:rsidR="009C6EB6">
        <w:rPr>
          <w:sz w:val="24"/>
          <w:szCs w:val="24"/>
          <w:lang w:val="en-US"/>
        </w:rPr>
        <w:t>and again see that the hypo</w:t>
      </w:r>
      <w:r w:rsidR="00105382">
        <w:rPr>
          <w:sz w:val="24"/>
          <w:szCs w:val="24"/>
          <w:lang w:val="en-US"/>
        </w:rPr>
        <w:t xml:space="preserve">thesis of no serial correlation </w:t>
      </w:r>
      <w:r w:rsidRPr="001962AF">
        <w:rPr>
          <w:sz w:val="24"/>
          <w:szCs w:val="24"/>
          <w:lang w:val="en-US"/>
        </w:rPr>
        <w:t>between the residuals</w:t>
      </w:r>
      <w:r w:rsidR="00105382">
        <w:rPr>
          <w:sz w:val="24"/>
          <w:szCs w:val="24"/>
          <w:lang w:val="en-US"/>
        </w:rPr>
        <w:t xml:space="preserve"> cannot be rejected</w:t>
      </w:r>
      <w:r w:rsidRPr="001962AF">
        <w:rPr>
          <w:sz w:val="24"/>
          <w:szCs w:val="24"/>
          <w:lang w:val="en-US"/>
        </w:rPr>
        <w:t xml:space="preserve">. </w:t>
      </w:r>
    </w:p>
    <w:p w14:paraId="5ACFD213" w14:textId="4F9AE75D" w:rsidR="00663046" w:rsidRDefault="00D661CD">
      <w:pPr>
        <w:rPr>
          <w:sz w:val="24"/>
          <w:szCs w:val="24"/>
          <w:lang w:val="en-US"/>
        </w:rPr>
      </w:pPr>
      <w:ins w:id="15" w:author="Bryson, Leah" w:date="2021-06-25T14:17:00Z">
        <w:r>
          <w:rPr>
            <w:noProof/>
            <w:lang w:val="de-AT" w:eastAsia="de-AT"/>
          </w:rPr>
          <w:drawing>
            <wp:anchor distT="0" distB="0" distL="114300" distR="114300" simplePos="0" relativeHeight="251693056" behindDoc="0" locked="0" layoutInCell="1" allowOverlap="1" wp14:anchorId="5BDB82C4" wp14:editId="5BBD1AD4">
              <wp:simplePos x="0" y="0"/>
              <wp:positionH relativeFrom="column">
                <wp:posOffset>559435</wp:posOffset>
              </wp:positionH>
              <wp:positionV relativeFrom="paragraph">
                <wp:posOffset>146685</wp:posOffset>
              </wp:positionV>
              <wp:extent cx="4511675" cy="894715"/>
              <wp:effectExtent l="19050" t="19050" r="22225" b="19685"/>
              <wp:wrapThrough wrapText="bothSides">
                <wp:wrapPolygon edited="0">
                  <wp:start x="-91" y="-460"/>
                  <wp:lineTo x="-91" y="21615"/>
                  <wp:lineTo x="21615" y="21615"/>
                  <wp:lineTo x="21615" y="-460"/>
                  <wp:lineTo x="-91" y="-46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11675" cy="894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ins>
      <w:del w:id="16" w:author="Bryson, Leah" w:date="2021-06-25T14:46:00Z">
        <w:r w:rsidR="00105382" w:rsidDel="00D661CD">
          <w:rPr>
            <w:noProof/>
            <w:lang w:val="de-AT" w:eastAsia="de-AT"/>
          </w:rPr>
          <w:drawing>
            <wp:anchor distT="0" distB="0" distL="114300" distR="114300" simplePos="0" relativeHeight="251688960" behindDoc="0" locked="0" layoutInCell="1" allowOverlap="1" wp14:anchorId="746C56A7" wp14:editId="618D34B8">
              <wp:simplePos x="0" y="0"/>
              <wp:positionH relativeFrom="column">
                <wp:posOffset>800571</wp:posOffset>
              </wp:positionH>
              <wp:positionV relativeFrom="paragraph">
                <wp:posOffset>152195</wp:posOffset>
              </wp:positionV>
              <wp:extent cx="4412140" cy="871534"/>
              <wp:effectExtent l="19050" t="19050" r="26670" b="24130"/>
              <wp:wrapThrough wrapText="bothSides">
                <wp:wrapPolygon edited="0">
                  <wp:start x="-93" y="-472"/>
                  <wp:lineTo x="-93" y="21726"/>
                  <wp:lineTo x="21637" y="21726"/>
                  <wp:lineTo x="21637" y="-472"/>
                  <wp:lineTo x="-93" y="-472"/>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12140" cy="871534"/>
                      </a:xfrm>
                      <a:prstGeom prst="rect">
                        <a:avLst/>
                      </a:prstGeom>
                      <a:ln>
                        <a:solidFill>
                          <a:schemeClr val="tx1"/>
                        </a:solidFill>
                      </a:ln>
                    </pic:spPr>
                  </pic:pic>
                </a:graphicData>
              </a:graphic>
            </wp:anchor>
          </w:drawing>
        </w:r>
      </w:del>
    </w:p>
    <w:p w14:paraId="24B7EAC3" w14:textId="5F1EE20F" w:rsidR="00663046" w:rsidRPr="001962AF" w:rsidRDefault="00663046" w:rsidP="00ED3C70">
      <w:pPr>
        <w:pStyle w:val="NoSpacing"/>
        <w:rPr>
          <w:sz w:val="24"/>
          <w:szCs w:val="24"/>
          <w:lang w:val="en-US"/>
        </w:rPr>
      </w:pPr>
    </w:p>
    <w:p w14:paraId="0350FD2A" w14:textId="7931D695" w:rsidR="00ED3C70" w:rsidRDefault="00ED3C70" w:rsidP="00B7352D">
      <w:pPr>
        <w:rPr>
          <w:sz w:val="24"/>
          <w:szCs w:val="24"/>
          <w:lang w:val="en-US"/>
        </w:rPr>
      </w:pPr>
    </w:p>
    <w:p w14:paraId="3FFB0139" w14:textId="31B38933" w:rsidR="001D2907" w:rsidRDefault="001D2907" w:rsidP="00B7352D">
      <w:pPr>
        <w:rPr>
          <w:sz w:val="24"/>
          <w:szCs w:val="24"/>
          <w:lang w:val="en-US"/>
        </w:rPr>
      </w:pPr>
    </w:p>
    <w:p w14:paraId="66B8AA40" w14:textId="77A35258" w:rsidR="001D2907" w:rsidRDefault="001D2907" w:rsidP="00B7352D">
      <w:pPr>
        <w:rPr>
          <w:ins w:id="17" w:author="Bryson, Leah" w:date="2021-06-25T14:17:00Z"/>
          <w:sz w:val="24"/>
          <w:szCs w:val="24"/>
          <w:lang w:val="en-US"/>
        </w:rPr>
      </w:pPr>
    </w:p>
    <w:p w14:paraId="3CBFFD97" w14:textId="6BA304F4" w:rsidR="00BE3FC6" w:rsidRDefault="00BE3FC6" w:rsidP="00B7352D">
      <w:pPr>
        <w:rPr>
          <w:sz w:val="24"/>
          <w:szCs w:val="24"/>
          <w:lang w:val="en-US"/>
        </w:rPr>
      </w:pPr>
    </w:p>
    <w:p w14:paraId="1A71200A" w14:textId="0645BFC1" w:rsidR="001D2907" w:rsidRDefault="001D2907">
      <w:pPr>
        <w:rPr>
          <w:sz w:val="24"/>
          <w:szCs w:val="24"/>
          <w:lang w:val="en-US"/>
        </w:rPr>
      </w:pPr>
      <w:r>
        <w:rPr>
          <w:sz w:val="24"/>
          <w:szCs w:val="24"/>
          <w:lang w:val="en-US"/>
        </w:rPr>
        <w:br w:type="page"/>
      </w:r>
    </w:p>
    <w:p w14:paraId="302E2CB2" w14:textId="408692CF" w:rsidR="001157F2" w:rsidRPr="001A417E" w:rsidRDefault="001157F2" w:rsidP="001157F2">
      <w:pPr>
        <w:pStyle w:val="ListParagraph"/>
        <w:numPr>
          <w:ilvl w:val="0"/>
          <w:numId w:val="5"/>
        </w:numPr>
        <w:rPr>
          <w:b/>
          <w:sz w:val="24"/>
          <w:szCs w:val="24"/>
          <w:lang w:val="en-US"/>
        </w:rPr>
      </w:pPr>
      <w:r w:rsidRPr="001A417E">
        <w:rPr>
          <w:b/>
          <w:sz w:val="24"/>
          <w:szCs w:val="24"/>
          <w:lang w:val="en-US"/>
        </w:rPr>
        <w:t>Multivariate Analysis</w:t>
      </w:r>
    </w:p>
    <w:p w14:paraId="797B4617" w14:textId="3B7D8DEE" w:rsidR="001148BA" w:rsidRDefault="001157F2" w:rsidP="001157F2">
      <w:pPr>
        <w:pStyle w:val="NoSpacing"/>
        <w:spacing w:line="276" w:lineRule="auto"/>
        <w:jc w:val="both"/>
        <w:rPr>
          <w:sz w:val="24"/>
          <w:szCs w:val="24"/>
          <w:lang w:val="en-US"/>
        </w:rPr>
      </w:pPr>
      <w:r w:rsidRPr="000D0095">
        <w:rPr>
          <w:sz w:val="24"/>
          <w:szCs w:val="24"/>
          <w:lang w:val="en-US"/>
        </w:rPr>
        <w:t>To capture the relationship between the oil</w:t>
      </w:r>
      <w:r w:rsidR="00E53160">
        <w:rPr>
          <w:sz w:val="24"/>
          <w:szCs w:val="24"/>
          <w:lang w:val="en-US"/>
        </w:rPr>
        <w:t xml:space="preserve"> </w:t>
      </w:r>
      <w:r w:rsidRPr="000D0095">
        <w:rPr>
          <w:sz w:val="24"/>
          <w:szCs w:val="24"/>
          <w:lang w:val="en-US"/>
        </w:rPr>
        <w:t xml:space="preserve">price and total production of Austria over time we use the Vector autoregression model. </w:t>
      </w:r>
      <w:r w:rsidR="001148BA">
        <w:rPr>
          <w:sz w:val="24"/>
          <w:szCs w:val="24"/>
          <w:lang w:val="en-US"/>
        </w:rPr>
        <w:t xml:space="preserve">As we mentioned before our hypothesis is that Austrian </w:t>
      </w:r>
      <w:r w:rsidR="00E53160">
        <w:rPr>
          <w:sz w:val="24"/>
          <w:szCs w:val="24"/>
          <w:lang w:val="en-US"/>
        </w:rPr>
        <w:t xml:space="preserve">production </w:t>
      </w:r>
      <w:r w:rsidR="001148BA">
        <w:rPr>
          <w:sz w:val="24"/>
          <w:szCs w:val="24"/>
          <w:lang w:val="en-US"/>
        </w:rPr>
        <w:t xml:space="preserve">strongly depends on the </w:t>
      </w:r>
      <w:r w:rsidR="00E53160">
        <w:rPr>
          <w:sz w:val="24"/>
          <w:szCs w:val="24"/>
          <w:lang w:val="en-US"/>
        </w:rPr>
        <w:t>o</w:t>
      </w:r>
      <w:r w:rsidR="001148BA">
        <w:rPr>
          <w:sz w:val="24"/>
          <w:szCs w:val="24"/>
          <w:lang w:val="en-US"/>
        </w:rPr>
        <w:t>il</w:t>
      </w:r>
      <w:r w:rsidR="00E53160">
        <w:rPr>
          <w:sz w:val="24"/>
          <w:szCs w:val="24"/>
          <w:lang w:val="en-US"/>
        </w:rPr>
        <w:t xml:space="preserve"> </w:t>
      </w:r>
      <w:r w:rsidR="001148BA">
        <w:rPr>
          <w:sz w:val="24"/>
          <w:szCs w:val="24"/>
          <w:lang w:val="en-US"/>
        </w:rPr>
        <w:t>price.</w:t>
      </w:r>
    </w:p>
    <w:p w14:paraId="18316263" w14:textId="57BC9A60" w:rsidR="001157F2" w:rsidRDefault="001157F2" w:rsidP="001157F2">
      <w:pPr>
        <w:pStyle w:val="NoSpacing"/>
        <w:spacing w:line="276" w:lineRule="auto"/>
        <w:jc w:val="both"/>
        <w:rPr>
          <w:sz w:val="24"/>
          <w:szCs w:val="24"/>
          <w:lang w:val="en-US"/>
        </w:rPr>
      </w:pPr>
      <w:r w:rsidRPr="000D0095">
        <w:rPr>
          <w:sz w:val="24"/>
          <w:szCs w:val="24"/>
          <w:lang w:val="en-US"/>
        </w:rPr>
        <w:t xml:space="preserve">To conduct the estimation we use the R package </w:t>
      </w:r>
      <w:r w:rsidRPr="000D0095">
        <w:rPr>
          <w:i/>
          <w:iCs/>
          <w:sz w:val="24"/>
          <w:szCs w:val="24"/>
          <w:lang w:val="en-US"/>
        </w:rPr>
        <w:t>vars</w:t>
      </w:r>
      <w:r w:rsidRPr="000D0095">
        <w:rPr>
          <w:sz w:val="24"/>
          <w:szCs w:val="24"/>
          <w:lang w:val="en-US"/>
        </w:rPr>
        <w:t>.</w:t>
      </w:r>
    </w:p>
    <w:p w14:paraId="1F23DA3D" w14:textId="7D4178F1" w:rsidR="001157F2" w:rsidRPr="001157F2" w:rsidRDefault="00DE6360" w:rsidP="001157F2">
      <w:pPr>
        <w:pStyle w:val="NoSpacing"/>
        <w:spacing w:line="276" w:lineRule="auto"/>
        <w:jc w:val="both"/>
        <w:rPr>
          <w:sz w:val="24"/>
          <w:szCs w:val="24"/>
          <w:lang w:val="en-US"/>
        </w:rPr>
      </w:pPr>
      <w:r w:rsidRPr="00DE6360">
        <w:rPr>
          <w:sz w:val="24"/>
          <w:szCs w:val="24"/>
          <w:lang w:val="en-US"/>
        </w:rPr>
        <w:t xml:space="preserve">First of </w:t>
      </w:r>
      <w:r w:rsidR="001148BA">
        <w:rPr>
          <w:sz w:val="24"/>
          <w:szCs w:val="24"/>
          <w:lang w:val="en-US"/>
        </w:rPr>
        <w:t>a</w:t>
      </w:r>
      <w:r w:rsidRPr="00DE6360">
        <w:rPr>
          <w:sz w:val="24"/>
          <w:szCs w:val="24"/>
          <w:lang w:val="en-US"/>
        </w:rPr>
        <w:t>l</w:t>
      </w:r>
      <w:r w:rsidR="001148BA">
        <w:rPr>
          <w:sz w:val="24"/>
          <w:szCs w:val="24"/>
          <w:lang w:val="en-US"/>
        </w:rPr>
        <w:t>l</w:t>
      </w:r>
      <w:r w:rsidR="00602B62">
        <w:rPr>
          <w:sz w:val="24"/>
          <w:szCs w:val="24"/>
          <w:lang w:val="en-US"/>
        </w:rPr>
        <w:t>,</w:t>
      </w:r>
      <w:r w:rsidRPr="00DE6360">
        <w:rPr>
          <w:sz w:val="24"/>
          <w:szCs w:val="24"/>
          <w:lang w:val="en-US"/>
        </w:rPr>
        <w:t xml:space="preserve"> it is important to use stationary data.</w:t>
      </w:r>
      <w:r w:rsidR="00D36452">
        <w:rPr>
          <w:sz w:val="24"/>
          <w:szCs w:val="24"/>
          <w:lang w:val="en-US"/>
        </w:rPr>
        <w:t xml:space="preserve"> </w:t>
      </w:r>
      <w:r w:rsidRPr="00DE6360">
        <w:rPr>
          <w:sz w:val="24"/>
          <w:szCs w:val="24"/>
          <w:lang w:val="en-US"/>
        </w:rPr>
        <w:t>In section two, we have already tested for stationarity, so we can now continue to use them: the first differences of the total production and the oil price.</w:t>
      </w:r>
    </w:p>
    <w:p w14:paraId="114C20F3" w14:textId="77777777" w:rsidR="00A51FA1" w:rsidRDefault="001157F2" w:rsidP="001157F2">
      <w:pPr>
        <w:pStyle w:val="NoSpacing"/>
        <w:spacing w:line="276" w:lineRule="auto"/>
        <w:jc w:val="both"/>
        <w:rPr>
          <w:sz w:val="24"/>
          <w:szCs w:val="24"/>
          <w:lang w:val="en-US"/>
        </w:rPr>
      </w:pPr>
      <w:r>
        <w:rPr>
          <w:noProof/>
          <w:sz w:val="24"/>
          <w:szCs w:val="24"/>
          <w:lang w:val="de-AT" w:eastAsia="de-AT"/>
        </w:rPr>
        <w:drawing>
          <wp:inline distT="0" distB="0" distL="0" distR="0" wp14:anchorId="2C1D574A" wp14:editId="7CAA717F">
            <wp:extent cx="2751041" cy="171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51041" cy="1710000"/>
                    </a:xfrm>
                    <a:prstGeom prst="rect">
                      <a:avLst/>
                    </a:prstGeom>
                  </pic:spPr>
                </pic:pic>
              </a:graphicData>
            </a:graphic>
          </wp:inline>
        </w:drawing>
      </w:r>
      <w:r>
        <w:rPr>
          <w:noProof/>
          <w:sz w:val="24"/>
          <w:szCs w:val="24"/>
          <w:lang w:val="de-AT" w:eastAsia="de-AT"/>
        </w:rPr>
        <w:drawing>
          <wp:inline distT="0" distB="0" distL="0" distR="0" wp14:anchorId="31D10E26" wp14:editId="3C1888C5">
            <wp:extent cx="2752332" cy="171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30">
                      <a:extLst>
                        <a:ext uri="{28A0092B-C50C-407E-A947-70E740481C1C}">
                          <a14:useLocalDpi xmlns:a14="http://schemas.microsoft.com/office/drawing/2010/main" val="0"/>
                        </a:ext>
                      </a:extLst>
                    </a:blip>
                    <a:stretch>
                      <a:fillRect/>
                    </a:stretch>
                  </pic:blipFill>
                  <pic:spPr>
                    <a:xfrm>
                      <a:off x="0" y="0"/>
                      <a:ext cx="2752332" cy="1710000"/>
                    </a:xfrm>
                    <a:prstGeom prst="rect">
                      <a:avLst/>
                    </a:prstGeom>
                  </pic:spPr>
                </pic:pic>
              </a:graphicData>
            </a:graphic>
          </wp:inline>
        </w:drawing>
      </w:r>
    </w:p>
    <w:p w14:paraId="6E6C8A04" w14:textId="36EB22BC" w:rsidR="00A51FA1" w:rsidRDefault="00A51FA1" w:rsidP="001157F2">
      <w:pPr>
        <w:pStyle w:val="NoSpacing"/>
        <w:spacing w:line="276" w:lineRule="auto"/>
        <w:jc w:val="both"/>
        <w:rPr>
          <w:sz w:val="24"/>
          <w:szCs w:val="24"/>
          <w:lang w:val="en-US"/>
        </w:rPr>
      </w:pPr>
    </w:p>
    <w:p w14:paraId="01AB8516" w14:textId="017AC4DB" w:rsidR="001157F2" w:rsidRDefault="00A51FA1" w:rsidP="001157F2">
      <w:pPr>
        <w:pStyle w:val="NoSpacing"/>
        <w:spacing w:line="276" w:lineRule="auto"/>
        <w:jc w:val="both"/>
        <w:rPr>
          <w:sz w:val="24"/>
          <w:szCs w:val="24"/>
          <w:lang w:val="en-US"/>
        </w:rPr>
      </w:pPr>
      <w:r>
        <w:rPr>
          <w:sz w:val="24"/>
          <w:szCs w:val="24"/>
          <w:lang w:val="en-US"/>
        </w:rPr>
        <w:t>Firstly</w:t>
      </w:r>
      <w:r w:rsidR="001157F2" w:rsidRPr="001157F2">
        <w:rPr>
          <w:sz w:val="24"/>
          <w:szCs w:val="24"/>
          <w:lang w:val="en-US"/>
        </w:rPr>
        <w:t xml:space="preserve">, </w:t>
      </w:r>
      <w:r w:rsidR="001157F2">
        <w:rPr>
          <w:sz w:val="24"/>
          <w:szCs w:val="24"/>
          <w:lang w:val="en-US"/>
        </w:rPr>
        <w:t xml:space="preserve">we use the command </w:t>
      </w:r>
      <w:r w:rsidR="001157F2" w:rsidRPr="001157F2">
        <w:rPr>
          <w:i/>
          <w:iCs/>
          <w:sz w:val="24"/>
          <w:szCs w:val="24"/>
          <w:lang w:val="en-US"/>
        </w:rPr>
        <w:t>VARselect</w:t>
      </w:r>
      <w:r w:rsidR="001148BA">
        <w:rPr>
          <w:i/>
          <w:iCs/>
          <w:sz w:val="24"/>
          <w:szCs w:val="24"/>
          <w:lang w:val="en-US"/>
        </w:rPr>
        <w:t>()</w:t>
      </w:r>
      <w:r w:rsidR="001157F2">
        <w:rPr>
          <w:i/>
          <w:iCs/>
          <w:sz w:val="24"/>
          <w:szCs w:val="24"/>
          <w:lang w:val="en-US"/>
        </w:rPr>
        <w:t xml:space="preserve"> </w:t>
      </w:r>
      <w:r w:rsidR="001157F2">
        <w:rPr>
          <w:sz w:val="24"/>
          <w:szCs w:val="24"/>
          <w:lang w:val="en-US"/>
        </w:rPr>
        <w:t>to determine the optimal number of lags.</w:t>
      </w:r>
    </w:p>
    <w:p w14:paraId="3ADA707D" w14:textId="77777777" w:rsidR="001157F2" w:rsidRDefault="001157F2" w:rsidP="001157F2">
      <w:pPr>
        <w:pStyle w:val="NoSpacing"/>
        <w:spacing w:line="276" w:lineRule="auto"/>
        <w:jc w:val="both"/>
        <w:rPr>
          <w:sz w:val="24"/>
          <w:szCs w:val="24"/>
          <w:lang w:val="en-US"/>
        </w:rPr>
      </w:pPr>
    </w:p>
    <w:tbl>
      <w:tblPr>
        <w:tblStyle w:val="TableGrid"/>
        <w:tblW w:w="0" w:type="auto"/>
        <w:tblLook w:val="04A0" w:firstRow="1" w:lastRow="0" w:firstColumn="1" w:lastColumn="0" w:noHBand="0" w:noVBand="1"/>
      </w:tblPr>
      <w:tblGrid>
        <w:gridCol w:w="2265"/>
        <w:gridCol w:w="2265"/>
        <w:gridCol w:w="2266"/>
        <w:gridCol w:w="2266"/>
      </w:tblGrid>
      <w:tr w:rsidR="001157F2" w14:paraId="76960783" w14:textId="77777777" w:rsidTr="001157F2">
        <w:tc>
          <w:tcPr>
            <w:tcW w:w="2265" w:type="dxa"/>
          </w:tcPr>
          <w:p w14:paraId="69D570B4" w14:textId="3A663A2F" w:rsidR="001157F2" w:rsidRPr="001157F2" w:rsidRDefault="001157F2" w:rsidP="001157F2">
            <w:pPr>
              <w:pStyle w:val="NoSpacing"/>
              <w:spacing w:line="276" w:lineRule="auto"/>
              <w:jc w:val="center"/>
              <w:rPr>
                <w:b/>
                <w:bCs/>
                <w:sz w:val="24"/>
                <w:szCs w:val="24"/>
                <w:lang w:val="en-US"/>
              </w:rPr>
            </w:pPr>
            <w:r w:rsidRPr="001157F2">
              <w:rPr>
                <w:b/>
                <w:bCs/>
                <w:sz w:val="24"/>
                <w:szCs w:val="24"/>
                <w:lang w:val="en-US"/>
              </w:rPr>
              <w:t>AIC</w:t>
            </w:r>
          </w:p>
        </w:tc>
        <w:tc>
          <w:tcPr>
            <w:tcW w:w="2265" w:type="dxa"/>
          </w:tcPr>
          <w:p w14:paraId="3C51A818" w14:textId="7CB0B3B0" w:rsidR="001157F2" w:rsidRPr="001157F2" w:rsidRDefault="001157F2" w:rsidP="001157F2">
            <w:pPr>
              <w:pStyle w:val="NoSpacing"/>
              <w:spacing w:line="276" w:lineRule="auto"/>
              <w:jc w:val="center"/>
              <w:rPr>
                <w:b/>
                <w:bCs/>
                <w:sz w:val="24"/>
                <w:szCs w:val="24"/>
                <w:lang w:val="en-US"/>
              </w:rPr>
            </w:pPr>
            <w:r w:rsidRPr="001157F2">
              <w:rPr>
                <w:b/>
                <w:bCs/>
                <w:sz w:val="24"/>
                <w:szCs w:val="24"/>
                <w:lang w:val="en-US"/>
              </w:rPr>
              <w:t>HQ</w:t>
            </w:r>
          </w:p>
        </w:tc>
        <w:tc>
          <w:tcPr>
            <w:tcW w:w="2266" w:type="dxa"/>
          </w:tcPr>
          <w:p w14:paraId="23AA807B" w14:textId="3741B04F" w:rsidR="001157F2" w:rsidRPr="001157F2" w:rsidRDefault="001157F2" w:rsidP="001157F2">
            <w:pPr>
              <w:pStyle w:val="NoSpacing"/>
              <w:spacing w:line="276" w:lineRule="auto"/>
              <w:jc w:val="center"/>
              <w:rPr>
                <w:b/>
                <w:bCs/>
                <w:sz w:val="24"/>
                <w:szCs w:val="24"/>
                <w:lang w:val="en-US"/>
              </w:rPr>
            </w:pPr>
            <w:r w:rsidRPr="001157F2">
              <w:rPr>
                <w:b/>
                <w:bCs/>
                <w:sz w:val="24"/>
                <w:szCs w:val="24"/>
                <w:lang w:val="en-US"/>
              </w:rPr>
              <w:t>SC</w:t>
            </w:r>
          </w:p>
        </w:tc>
        <w:tc>
          <w:tcPr>
            <w:tcW w:w="2266" w:type="dxa"/>
          </w:tcPr>
          <w:p w14:paraId="5F0FA767" w14:textId="13A0160B" w:rsidR="001157F2" w:rsidRPr="001157F2" w:rsidRDefault="001157F2" w:rsidP="001157F2">
            <w:pPr>
              <w:pStyle w:val="NoSpacing"/>
              <w:spacing w:line="276" w:lineRule="auto"/>
              <w:jc w:val="center"/>
              <w:rPr>
                <w:b/>
                <w:bCs/>
                <w:sz w:val="24"/>
                <w:szCs w:val="24"/>
                <w:lang w:val="en-US"/>
              </w:rPr>
            </w:pPr>
            <w:r w:rsidRPr="001157F2">
              <w:rPr>
                <w:b/>
                <w:bCs/>
                <w:sz w:val="24"/>
                <w:szCs w:val="24"/>
                <w:lang w:val="en-US"/>
              </w:rPr>
              <w:t>FPE</w:t>
            </w:r>
          </w:p>
        </w:tc>
      </w:tr>
      <w:tr w:rsidR="001157F2" w14:paraId="2CA77328" w14:textId="77777777" w:rsidTr="001157F2">
        <w:tc>
          <w:tcPr>
            <w:tcW w:w="2265" w:type="dxa"/>
          </w:tcPr>
          <w:p w14:paraId="74AB1869" w14:textId="7F7A530C" w:rsidR="001157F2" w:rsidRPr="00022AE2" w:rsidRDefault="001157F2" w:rsidP="001157F2">
            <w:pPr>
              <w:pStyle w:val="NoSpacing"/>
              <w:spacing w:line="276" w:lineRule="auto"/>
              <w:jc w:val="center"/>
              <w:rPr>
                <w:b/>
                <w:bCs/>
                <w:sz w:val="24"/>
                <w:szCs w:val="24"/>
                <w:lang w:val="en-US"/>
              </w:rPr>
            </w:pPr>
            <w:r w:rsidRPr="00022AE2">
              <w:rPr>
                <w:b/>
                <w:bCs/>
                <w:sz w:val="24"/>
                <w:szCs w:val="24"/>
                <w:lang w:val="en-US"/>
              </w:rPr>
              <w:t>7</w:t>
            </w:r>
          </w:p>
        </w:tc>
        <w:tc>
          <w:tcPr>
            <w:tcW w:w="2265" w:type="dxa"/>
          </w:tcPr>
          <w:p w14:paraId="62D45CAB" w14:textId="12D0F643" w:rsidR="001157F2" w:rsidRDefault="001157F2" w:rsidP="001157F2">
            <w:pPr>
              <w:pStyle w:val="NoSpacing"/>
              <w:spacing w:line="276" w:lineRule="auto"/>
              <w:jc w:val="center"/>
              <w:rPr>
                <w:sz w:val="24"/>
                <w:szCs w:val="24"/>
                <w:lang w:val="en-US"/>
              </w:rPr>
            </w:pPr>
            <w:r>
              <w:rPr>
                <w:sz w:val="24"/>
                <w:szCs w:val="24"/>
                <w:lang w:val="en-US"/>
              </w:rPr>
              <w:t>1</w:t>
            </w:r>
          </w:p>
        </w:tc>
        <w:tc>
          <w:tcPr>
            <w:tcW w:w="2266" w:type="dxa"/>
          </w:tcPr>
          <w:p w14:paraId="07F3F4F3" w14:textId="75842867" w:rsidR="001157F2" w:rsidRDefault="001157F2" w:rsidP="001157F2">
            <w:pPr>
              <w:pStyle w:val="NoSpacing"/>
              <w:spacing w:line="276" w:lineRule="auto"/>
              <w:jc w:val="center"/>
              <w:rPr>
                <w:sz w:val="24"/>
                <w:szCs w:val="24"/>
                <w:lang w:val="en-US"/>
              </w:rPr>
            </w:pPr>
            <w:r>
              <w:rPr>
                <w:sz w:val="24"/>
                <w:szCs w:val="24"/>
                <w:lang w:val="en-US"/>
              </w:rPr>
              <w:t>1</w:t>
            </w:r>
          </w:p>
        </w:tc>
        <w:tc>
          <w:tcPr>
            <w:tcW w:w="2266" w:type="dxa"/>
          </w:tcPr>
          <w:p w14:paraId="3508C62D" w14:textId="6A0EDCDE" w:rsidR="001157F2" w:rsidRDefault="001157F2" w:rsidP="001157F2">
            <w:pPr>
              <w:pStyle w:val="NoSpacing"/>
              <w:spacing w:line="276" w:lineRule="auto"/>
              <w:jc w:val="center"/>
              <w:rPr>
                <w:sz w:val="24"/>
                <w:szCs w:val="24"/>
                <w:lang w:val="en-US"/>
              </w:rPr>
            </w:pPr>
            <w:r>
              <w:rPr>
                <w:sz w:val="24"/>
                <w:szCs w:val="24"/>
                <w:lang w:val="en-US"/>
              </w:rPr>
              <w:t>7</w:t>
            </w:r>
          </w:p>
        </w:tc>
      </w:tr>
    </w:tbl>
    <w:p w14:paraId="393480BC" w14:textId="77777777" w:rsidR="001157F2" w:rsidRPr="001157F2" w:rsidRDefault="001157F2" w:rsidP="001157F2">
      <w:pPr>
        <w:pStyle w:val="NoSpacing"/>
        <w:spacing w:line="276" w:lineRule="auto"/>
        <w:jc w:val="both"/>
        <w:rPr>
          <w:sz w:val="24"/>
          <w:szCs w:val="24"/>
          <w:lang w:val="en-US"/>
        </w:rPr>
      </w:pPr>
    </w:p>
    <w:p w14:paraId="4B975BFD" w14:textId="08B0D84C" w:rsidR="00A51FA1" w:rsidRDefault="001157F2" w:rsidP="001160E7">
      <w:pPr>
        <w:rPr>
          <w:sz w:val="24"/>
          <w:szCs w:val="24"/>
          <w:lang w:val="en-US"/>
        </w:rPr>
      </w:pPr>
      <w:r>
        <w:rPr>
          <w:sz w:val="24"/>
          <w:szCs w:val="24"/>
          <w:lang w:val="en-US"/>
        </w:rPr>
        <w:t>We choose to go with Akaike’s information criterion</w:t>
      </w:r>
      <w:r w:rsidR="002C4EA2">
        <w:rPr>
          <w:sz w:val="24"/>
          <w:szCs w:val="24"/>
          <w:lang w:val="en-US"/>
        </w:rPr>
        <w:t>, so our process</w:t>
      </w:r>
      <w:r w:rsidR="00035189">
        <w:rPr>
          <w:sz w:val="24"/>
          <w:szCs w:val="24"/>
          <w:lang w:val="en-US"/>
        </w:rPr>
        <w:t xml:space="preserve"> follows a </w:t>
      </w:r>
      <w:r w:rsidR="002C4EA2">
        <w:rPr>
          <w:sz w:val="24"/>
          <w:szCs w:val="24"/>
          <w:lang w:val="en-US"/>
        </w:rPr>
        <w:t>vector autoregression of order 7.</w:t>
      </w:r>
      <w:r w:rsidR="00A51FA1" w:rsidRPr="00A51FA1">
        <w:rPr>
          <w:sz w:val="24"/>
          <w:szCs w:val="24"/>
          <w:lang w:val="en-US"/>
        </w:rPr>
        <w:t xml:space="preserve"> </w:t>
      </w:r>
    </w:p>
    <w:p w14:paraId="036697DB" w14:textId="6691BD4F" w:rsidR="00A51FA1" w:rsidRDefault="00A51FA1" w:rsidP="001160E7">
      <w:pPr>
        <w:rPr>
          <w:ins w:id="18" w:author="Bryson, Leah" w:date="2021-06-25T14:32:00Z"/>
          <w:sz w:val="24"/>
          <w:szCs w:val="24"/>
          <w:lang w:val="en-US"/>
        </w:rPr>
      </w:pPr>
      <w:r>
        <w:rPr>
          <w:sz w:val="24"/>
          <w:szCs w:val="24"/>
          <w:lang w:val="en-US"/>
        </w:rPr>
        <w:t>We use seven lags and estimate the VAR model.</w:t>
      </w:r>
      <w:r w:rsidR="00C34EE1">
        <w:rPr>
          <w:sz w:val="24"/>
          <w:szCs w:val="24"/>
          <w:lang w:val="en-US"/>
        </w:rPr>
        <w:t xml:space="preserve"> T</w:t>
      </w:r>
      <w:r w:rsidR="00C34EE1" w:rsidRPr="001160E7">
        <w:rPr>
          <w:sz w:val="24"/>
          <w:szCs w:val="24"/>
          <w:lang w:val="en-US"/>
        </w:rPr>
        <w:t>he output g</w:t>
      </w:r>
      <w:r w:rsidR="00C34EE1">
        <w:rPr>
          <w:sz w:val="24"/>
          <w:szCs w:val="24"/>
          <w:lang w:val="en-US"/>
        </w:rPr>
        <w:t>ives us</w:t>
      </w:r>
      <w:r w:rsidR="00C34EE1" w:rsidRPr="001160E7">
        <w:rPr>
          <w:sz w:val="24"/>
          <w:szCs w:val="24"/>
          <w:lang w:val="en-US"/>
        </w:rPr>
        <w:t xml:space="preserve"> a total of 28 estimators, 10 of which are significant at a 5% level.</w:t>
      </w:r>
      <w:r w:rsidR="00C34EE1">
        <w:rPr>
          <w:sz w:val="24"/>
          <w:szCs w:val="24"/>
          <w:lang w:val="en-US"/>
        </w:rPr>
        <w:t xml:space="preserve"> </w:t>
      </w:r>
      <w:r w:rsidR="00C34EE1" w:rsidRPr="001160E7">
        <w:rPr>
          <w:sz w:val="24"/>
          <w:szCs w:val="24"/>
          <w:lang w:val="en-US"/>
        </w:rPr>
        <w:t>Since it makes no sense to interpret these estimators, we will not show them here.</w:t>
      </w:r>
      <w:r w:rsidR="00C34EE1">
        <w:rPr>
          <w:sz w:val="24"/>
          <w:szCs w:val="24"/>
          <w:lang w:val="en-US"/>
        </w:rPr>
        <w:t xml:space="preserve"> </w:t>
      </w:r>
      <w:r w:rsidR="00C34EE1" w:rsidRPr="001160E7">
        <w:rPr>
          <w:sz w:val="24"/>
          <w:szCs w:val="24"/>
          <w:lang w:val="en-US"/>
        </w:rPr>
        <w:t>It is noteworthy that the R^2 for both dependent variables is around 15%, which could indicate at least some predictive value of the model.</w:t>
      </w:r>
      <w:r w:rsidR="00C34EE1">
        <w:rPr>
          <w:sz w:val="24"/>
          <w:szCs w:val="24"/>
          <w:lang w:val="en-US"/>
        </w:rPr>
        <w:t xml:space="preserve"> </w:t>
      </w:r>
      <w:r w:rsidR="00E53160">
        <w:rPr>
          <w:sz w:val="24"/>
          <w:szCs w:val="24"/>
          <w:lang w:val="en-US"/>
        </w:rPr>
        <w:t>W</w:t>
      </w:r>
      <w:r w:rsidR="00C34EE1">
        <w:rPr>
          <w:sz w:val="24"/>
          <w:szCs w:val="24"/>
          <w:lang w:val="en-US"/>
        </w:rPr>
        <w:t>e decided to focus on the model diagnostics.</w:t>
      </w:r>
    </w:p>
    <w:p w14:paraId="0018786A" w14:textId="7029EC78" w:rsidR="00D6635E" w:rsidRDefault="00D6635E" w:rsidP="001160E7">
      <w:pPr>
        <w:rPr>
          <w:ins w:id="19" w:author="Bryson, Leah" w:date="2021-06-25T14:32:00Z"/>
          <w:sz w:val="24"/>
          <w:szCs w:val="24"/>
          <w:lang w:val="en-US"/>
        </w:rPr>
      </w:pPr>
    </w:p>
    <w:p w14:paraId="1361B2DB" w14:textId="2BA23FAC" w:rsidR="00D6635E" w:rsidRPr="005A28F6" w:rsidRDefault="00D6635E" w:rsidP="001160E7">
      <w:pPr>
        <w:rPr>
          <w:szCs w:val="24"/>
          <w:lang w:val="en-US"/>
          <w:rPrChange w:id="20" w:author="Bryson, Leah" w:date="2021-06-25T14:39:00Z">
            <w:rPr>
              <w:sz w:val="24"/>
              <w:szCs w:val="24"/>
              <w:lang w:val="en-US"/>
            </w:rPr>
          </w:rPrChange>
        </w:rPr>
      </w:pPr>
      <m:oMathPara>
        <m:oMath>
          <m:d>
            <m:dPr>
              <m:ctrlPr>
                <w:ins w:id="21" w:author="Bryson, Leah" w:date="2021-06-25T14:33:00Z">
                  <w:rPr>
                    <w:rFonts w:ascii="Cambria Math" w:hAnsi="Cambria Math"/>
                    <w:i/>
                    <w:szCs w:val="24"/>
                    <w:lang w:val="en-US"/>
                    <w:rPrChange w:id="22" w:author="Bryson, Leah" w:date="2021-06-25T14:39:00Z">
                      <w:rPr>
                        <w:rFonts w:ascii="Cambria Math" w:hAnsi="Cambria Math"/>
                        <w:i/>
                        <w:sz w:val="24"/>
                        <w:szCs w:val="24"/>
                        <w:lang w:val="en-US"/>
                      </w:rPr>
                    </w:rPrChange>
                  </w:rPr>
                </w:ins>
              </m:ctrlPr>
            </m:dPr>
            <m:e>
              <m:m>
                <m:mPr>
                  <m:mcs>
                    <m:mc>
                      <m:mcPr>
                        <m:count m:val="1"/>
                        <m:mcJc m:val="center"/>
                      </m:mcPr>
                    </m:mc>
                  </m:mcs>
                  <m:ctrlPr>
                    <w:ins w:id="23" w:author="Bryson, Leah" w:date="2021-06-25T14:33:00Z">
                      <w:rPr>
                        <w:rFonts w:ascii="Cambria Math" w:hAnsi="Cambria Math"/>
                        <w:i/>
                        <w:szCs w:val="24"/>
                        <w:lang w:val="en-US"/>
                        <w:rPrChange w:id="24" w:author="Bryson, Leah" w:date="2021-06-25T14:39:00Z">
                          <w:rPr>
                            <w:rFonts w:ascii="Cambria Math" w:hAnsi="Cambria Math"/>
                            <w:i/>
                            <w:sz w:val="24"/>
                            <w:szCs w:val="24"/>
                            <w:lang w:val="en-US"/>
                          </w:rPr>
                        </w:rPrChange>
                      </w:rPr>
                    </w:ins>
                  </m:ctrlPr>
                </m:mPr>
                <m:mr>
                  <m:e>
                    <m:sSub>
                      <m:sSubPr>
                        <m:ctrlPr>
                          <w:ins w:id="25" w:author="Bryson, Leah" w:date="2021-06-25T14:33:00Z">
                            <w:rPr>
                              <w:rFonts w:ascii="Cambria Math" w:hAnsi="Cambria Math"/>
                              <w:i/>
                              <w:szCs w:val="24"/>
                              <w:lang w:val="en-US"/>
                              <w:rPrChange w:id="26" w:author="Bryson, Leah" w:date="2021-06-25T14:39:00Z">
                                <w:rPr>
                                  <w:rFonts w:ascii="Cambria Math" w:hAnsi="Cambria Math"/>
                                  <w:i/>
                                  <w:sz w:val="24"/>
                                  <w:szCs w:val="24"/>
                                  <w:lang w:val="en-US"/>
                                </w:rPr>
                              </w:rPrChange>
                            </w:rPr>
                          </w:ins>
                        </m:ctrlPr>
                      </m:sSubPr>
                      <m:e>
                        <m:r>
                          <w:ins w:id="27" w:author="Bryson, Leah" w:date="2021-06-25T14:33:00Z">
                            <w:rPr>
                              <w:rFonts w:ascii="Cambria Math" w:hAnsi="Cambria Math"/>
                              <w:szCs w:val="24"/>
                              <w:lang w:val="en-US"/>
                              <w:rPrChange w:id="28" w:author="Bryson, Leah" w:date="2021-06-25T14:39:00Z">
                                <w:rPr>
                                  <w:rFonts w:ascii="Cambria Math" w:hAnsi="Cambria Math"/>
                                  <w:sz w:val="24"/>
                                  <w:szCs w:val="24"/>
                                  <w:lang w:val="en-US"/>
                                </w:rPr>
                              </w:rPrChange>
                            </w:rPr>
                            <m:t>X</m:t>
                          </w:ins>
                        </m:r>
                      </m:e>
                      <m:sub>
                        <m:r>
                          <w:ins w:id="29" w:author="Bryson, Leah" w:date="2021-06-25T14:33:00Z">
                            <w:rPr>
                              <w:rFonts w:ascii="Cambria Math" w:hAnsi="Cambria Math"/>
                              <w:szCs w:val="24"/>
                              <w:lang w:val="en-US"/>
                              <w:rPrChange w:id="30" w:author="Bryson, Leah" w:date="2021-06-25T14:39:00Z">
                                <w:rPr>
                                  <w:rFonts w:ascii="Cambria Math" w:hAnsi="Cambria Math"/>
                                  <w:sz w:val="24"/>
                                  <w:szCs w:val="24"/>
                                  <w:lang w:val="en-US"/>
                                </w:rPr>
                              </w:rPrChange>
                            </w:rPr>
                            <m:t>t</m:t>
                          </w:ins>
                        </m:r>
                      </m:sub>
                    </m:sSub>
                  </m:e>
                </m:mr>
                <m:mr>
                  <m:e>
                    <m:sSub>
                      <m:sSubPr>
                        <m:ctrlPr>
                          <w:ins w:id="31" w:author="Bryson, Leah" w:date="2021-06-25T14:33:00Z">
                            <w:rPr>
                              <w:rFonts w:ascii="Cambria Math" w:hAnsi="Cambria Math"/>
                              <w:i/>
                              <w:szCs w:val="24"/>
                              <w:lang w:val="en-US"/>
                              <w:rPrChange w:id="32" w:author="Bryson, Leah" w:date="2021-06-25T14:39:00Z">
                                <w:rPr>
                                  <w:rFonts w:ascii="Cambria Math" w:hAnsi="Cambria Math"/>
                                  <w:i/>
                                  <w:sz w:val="24"/>
                                  <w:szCs w:val="24"/>
                                  <w:lang w:val="en-US"/>
                                </w:rPr>
                              </w:rPrChange>
                            </w:rPr>
                          </w:ins>
                        </m:ctrlPr>
                      </m:sSubPr>
                      <m:e>
                        <m:r>
                          <w:ins w:id="33" w:author="Bryson, Leah" w:date="2021-06-25T14:33:00Z">
                            <w:rPr>
                              <w:rFonts w:ascii="Cambria Math" w:hAnsi="Cambria Math"/>
                              <w:szCs w:val="24"/>
                              <w:lang w:val="en-US"/>
                              <w:rPrChange w:id="34" w:author="Bryson, Leah" w:date="2021-06-25T14:39:00Z">
                                <w:rPr>
                                  <w:rFonts w:ascii="Cambria Math" w:hAnsi="Cambria Math"/>
                                  <w:sz w:val="24"/>
                                  <w:szCs w:val="24"/>
                                  <w:lang w:val="en-US"/>
                                </w:rPr>
                              </w:rPrChange>
                            </w:rPr>
                            <m:t>Y</m:t>
                          </w:ins>
                        </m:r>
                      </m:e>
                      <m:sub>
                        <m:r>
                          <w:ins w:id="35" w:author="Bryson, Leah" w:date="2021-06-25T14:33:00Z">
                            <w:rPr>
                              <w:rFonts w:ascii="Cambria Math" w:hAnsi="Cambria Math"/>
                              <w:szCs w:val="24"/>
                              <w:lang w:val="en-US"/>
                              <w:rPrChange w:id="36" w:author="Bryson, Leah" w:date="2021-06-25T14:39:00Z">
                                <w:rPr>
                                  <w:rFonts w:ascii="Cambria Math" w:hAnsi="Cambria Math"/>
                                  <w:sz w:val="24"/>
                                  <w:szCs w:val="24"/>
                                  <w:lang w:val="en-US"/>
                                </w:rPr>
                              </w:rPrChange>
                            </w:rPr>
                            <m:t>t</m:t>
                          </w:ins>
                        </m:r>
                      </m:sub>
                    </m:sSub>
                  </m:e>
                </m:mr>
              </m:m>
            </m:e>
          </m:d>
          <m:r>
            <w:ins w:id="37" w:author="Bryson, Leah" w:date="2021-06-25T14:33:00Z">
              <w:rPr>
                <w:rFonts w:ascii="Cambria Math" w:hAnsi="Cambria Math"/>
                <w:szCs w:val="24"/>
                <w:lang w:val="en-US"/>
                <w:rPrChange w:id="38" w:author="Bryson, Leah" w:date="2021-06-25T14:39:00Z">
                  <w:rPr>
                    <w:rFonts w:ascii="Cambria Math" w:hAnsi="Cambria Math"/>
                    <w:sz w:val="24"/>
                    <w:szCs w:val="24"/>
                    <w:lang w:val="en-US"/>
                  </w:rPr>
                </w:rPrChange>
              </w:rPr>
              <m:t>=</m:t>
            </w:ins>
          </m:r>
          <m:d>
            <m:dPr>
              <m:ctrlPr>
                <w:ins w:id="39" w:author="Bryson, Leah" w:date="2021-06-25T14:34:00Z">
                  <w:rPr>
                    <w:rFonts w:ascii="Cambria Math" w:hAnsi="Cambria Math"/>
                    <w:i/>
                    <w:szCs w:val="24"/>
                    <w:lang w:val="en-US"/>
                    <w:rPrChange w:id="40" w:author="Bryson, Leah" w:date="2021-06-25T14:39:00Z">
                      <w:rPr>
                        <w:rFonts w:ascii="Cambria Math" w:hAnsi="Cambria Math"/>
                        <w:i/>
                        <w:sz w:val="24"/>
                        <w:szCs w:val="24"/>
                        <w:lang w:val="en-US"/>
                      </w:rPr>
                    </w:rPrChange>
                  </w:rPr>
                </w:ins>
              </m:ctrlPr>
            </m:dPr>
            <m:e>
              <m:m>
                <m:mPr>
                  <m:mcs>
                    <m:mc>
                      <m:mcPr>
                        <m:count m:val="1"/>
                        <m:mcJc m:val="center"/>
                      </m:mcPr>
                    </m:mc>
                  </m:mcs>
                  <m:ctrlPr>
                    <w:ins w:id="41" w:author="Bryson, Leah" w:date="2021-06-25T14:34:00Z">
                      <w:rPr>
                        <w:rFonts w:ascii="Cambria Math" w:hAnsi="Cambria Math"/>
                        <w:i/>
                        <w:szCs w:val="24"/>
                        <w:lang w:val="en-US"/>
                        <w:rPrChange w:id="42" w:author="Bryson, Leah" w:date="2021-06-25T14:39:00Z">
                          <w:rPr>
                            <w:rFonts w:ascii="Cambria Math" w:hAnsi="Cambria Math"/>
                            <w:i/>
                            <w:sz w:val="24"/>
                            <w:szCs w:val="24"/>
                            <w:lang w:val="en-US"/>
                          </w:rPr>
                        </w:rPrChange>
                      </w:rPr>
                    </w:ins>
                  </m:ctrlPr>
                </m:mPr>
                <m:mr>
                  <m:e>
                    <m:r>
                      <w:ins w:id="43" w:author="Bryson, Leah" w:date="2021-06-25T14:40:00Z">
                        <w:rPr>
                          <w:rFonts w:ascii="Cambria Math" w:hAnsi="Cambria Math"/>
                          <w:szCs w:val="24"/>
                          <w:lang w:val="en-US"/>
                        </w:rPr>
                        <m:t>0.193</m:t>
                      </w:ins>
                    </m:r>
                  </m:e>
                </m:mr>
                <m:mr>
                  <m:e>
                    <m:r>
                      <w:ins w:id="44" w:author="Bryson, Leah" w:date="2021-06-25T14:40:00Z">
                        <w:rPr>
                          <w:rFonts w:ascii="Cambria Math" w:hAnsi="Cambria Math"/>
                          <w:szCs w:val="24"/>
                          <w:lang w:val="en-US"/>
                        </w:rPr>
                        <m:t>0</m:t>
                      </w:ins>
                    </m:r>
                  </m:e>
                </m:mr>
              </m:m>
            </m:e>
          </m:d>
          <m:r>
            <w:ins w:id="45" w:author="Bryson, Leah" w:date="2021-06-25T14:34:00Z">
              <w:rPr>
                <w:rFonts w:ascii="Cambria Math" w:hAnsi="Cambria Math"/>
                <w:szCs w:val="24"/>
                <w:lang w:val="en-US"/>
                <w:rPrChange w:id="46" w:author="Bryson, Leah" w:date="2021-06-25T14:39:00Z">
                  <w:rPr>
                    <w:rFonts w:ascii="Cambria Math" w:hAnsi="Cambria Math"/>
                    <w:sz w:val="24"/>
                    <w:szCs w:val="24"/>
                    <w:lang w:val="en-US"/>
                  </w:rPr>
                </w:rPrChange>
              </w:rPr>
              <m:t>+</m:t>
            </w:ins>
          </m:r>
          <m:d>
            <m:dPr>
              <m:ctrlPr>
                <w:ins w:id="47" w:author="Bryson, Leah" w:date="2021-06-25T14:34:00Z">
                  <w:rPr>
                    <w:rFonts w:ascii="Cambria Math" w:hAnsi="Cambria Math"/>
                    <w:i/>
                    <w:szCs w:val="24"/>
                    <w:lang w:val="en-US"/>
                    <w:rPrChange w:id="48" w:author="Bryson, Leah" w:date="2021-06-25T14:39:00Z">
                      <w:rPr>
                        <w:rFonts w:ascii="Cambria Math" w:hAnsi="Cambria Math"/>
                        <w:i/>
                        <w:sz w:val="24"/>
                        <w:szCs w:val="24"/>
                        <w:lang w:val="en-US"/>
                      </w:rPr>
                    </w:rPrChange>
                  </w:rPr>
                </w:ins>
              </m:ctrlPr>
            </m:dPr>
            <m:e>
              <m:m>
                <m:mPr>
                  <m:mcs>
                    <m:mc>
                      <m:mcPr>
                        <m:count m:val="2"/>
                        <m:mcJc m:val="center"/>
                      </m:mcPr>
                    </m:mc>
                  </m:mcs>
                  <m:ctrlPr>
                    <w:ins w:id="49" w:author="Bryson, Leah" w:date="2021-06-25T14:34:00Z">
                      <w:rPr>
                        <w:rFonts w:ascii="Cambria Math" w:hAnsi="Cambria Math"/>
                        <w:i/>
                        <w:szCs w:val="24"/>
                        <w:lang w:val="en-US"/>
                        <w:rPrChange w:id="50" w:author="Bryson, Leah" w:date="2021-06-25T14:39:00Z">
                          <w:rPr>
                            <w:rFonts w:ascii="Cambria Math" w:hAnsi="Cambria Math"/>
                            <w:i/>
                            <w:sz w:val="24"/>
                            <w:szCs w:val="24"/>
                            <w:lang w:val="en-US"/>
                          </w:rPr>
                        </w:rPrChange>
                      </w:rPr>
                    </w:ins>
                  </m:ctrlPr>
                </m:mPr>
                <m:mr>
                  <m:e>
                    <m:r>
                      <w:ins w:id="51" w:author="Bryson, Leah" w:date="2021-06-25T14:34:00Z">
                        <w:rPr>
                          <w:rFonts w:ascii="Cambria Math" w:hAnsi="Cambria Math"/>
                          <w:szCs w:val="24"/>
                          <w:lang w:val="en-US"/>
                          <w:rPrChange w:id="52" w:author="Bryson, Leah" w:date="2021-06-25T14:39:00Z">
                            <w:rPr>
                              <w:rFonts w:ascii="Cambria Math" w:hAnsi="Cambria Math"/>
                              <w:sz w:val="24"/>
                              <w:szCs w:val="24"/>
                              <w:lang w:val="en-US"/>
                            </w:rPr>
                          </w:rPrChange>
                        </w:rPr>
                        <m:t>-0.256</m:t>
                      </w:ins>
                    </m:r>
                  </m:e>
                  <m:e>
                    <m:r>
                      <w:ins w:id="53" w:author="Bryson, Leah" w:date="2021-06-25T14:34:00Z">
                        <w:rPr>
                          <w:rFonts w:ascii="Cambria Math" w:hAnsi="Cambria Math"/>
                          <w:szCs w:val="24"/>
                          <w:lang w:val="en-US"/>
                          <w:rPrChange w:id="54" w:author="Bryson, Leah" w:date="2021-06-25T14:39:00Z">
                            <w:rPr>
                              <w:rFonts w:ascii="Cambria Math" w:hAnsi="Cambria Math"/>
                              <w:sz w:val="24"/>
                              <w:szCs w:val="24"/>
                              <w:lang w:val="en-US"/>
                            </w:rPr>
                          </w:rPrChange>
                        </w:rPr>
                        <m:t>0.031</m:t>
                      </w:ins>
                    </m:r>
                  </m:e>
                </m:mr>
                <m:mr>
                  <m:e>
                    <m:r>
                      <w:ins w:id="55" w:author="Bryson, Leah" w:date="2021-06-25T14:34:00Z">
                        <w:rPr>
                          <w:rFonts w:ascii="Cambria Math" w:hAnsi="Cambria Math"/>
                          <w:szCs w:val="24"/>
                          <w:lang w:val="en-US"/>
                          <w:rPrChange w:id="56" w:author="Bryson, Leah" w:date="2021-06-25T14:39:00Z">
                            <w:rPr>
                              <w:rFonts w:ascii="Cambria Math" w:hAnsi="Cambria Math"/>
                              <w:sz w:val="24"/>
                              <w:szCs w:val="24"/>
                              <w:lang w:val="en-US"/>
                            </w:rPr>
                          </w:rPrChange>
                        </w:rPr>
                        <m:t>0</m:t>
                      </w:ins>
                    </m:r>
                  </m:e>
                  <m:e>
                    <m:r>
                      <w:ins w:id="57" w:author="Bryson, Leah" w:date="2021-06-25T14:34:00Z">
                        <w:rPr>
                          <w:rFonts w:ascii="Cambria Math" w:hAnsi="Cambria Math"/>
                          <w:szCs w:val="24"/>
                          <w:lang w:val="en-US"/>
                          <w:rPrChange w:id="58" w:author="Bryson, Leah" w:date="2021-06-25T14:39:00Z">
                            <w:rPr>
                              <w:rFonts w:ascii="Cambria Math" w:hAnsi="Cambria Math"/>
                              <w:sz w:val="24"/>
                              <w:szCs w:val="24"/>
                              <w:lang w:val="en-US"/>
                            </w:rPr>
                          </w:rPrChange>
                        </w:rPr>
                        <m:t>0.167</m:t>
                      </w:ins>
                    </m:r>
                  </m:e>
                </m:mr>
              </m:m>
            </m:e>
          </m:d>
          <m:d>
            <m:dPr>
              <m:ctrlPr>
                <w:ins w:id="59" w:author="Bryson, Leah" w:date="2021-06-25T14:35:00Z">
                  <w:rPr>
                    <w:rFonts w:ascii="Cambria Math" w:hAnsi="Cambria Math"/>
                    <w:i/>
                    <w:szCs w:val="24"/>
                    <w:lang w:val="en-US"/>
                    <w:rPrChange w:id="60" w:author="Bryson, Leah" w:date="2021-06-25T14:39:00Z">
                      <w:rPr>
                        <w:rFonts w:ascii="Cambria Math" w:hAnsi="Cambria Math"/>
                        <w:i/>
                        <w:sz w:val="24"/>
                        <w:szCs w:val="24"/>
                        <w:lang w:val="en-US"/>
                      </w:rPr>
                    </w:rPrChange>
                  </w:rPr>
                </w:ins>
              </m:ctrlPr>
            </m:dPr>
            <m:e>
              <m:m>
                <m:mPr>
                  <m:mcs>
                    <m:mc>
                      <m:mcPr>
                        <m:count m:val="1"/>
                        <m:mcJc m:val="center"/>
                      </m:mcPr>
                    </m:mc>
                  </m:mcs>
                  <m:ctrlPr>
                    <w:ins w:id="61" w:author="Bryson, Leah" w:date="2021-06-25T14:35:00Z">
                      <w:rPr>
                        <w:rFonts w:ascii="Cambria Math" w:hAnsi="Cambria Math"/>
                        <w:i/>
                        <w:szCs w:val="24"/>
                        <w:lang w:val="en-US"/>
                        <w:rPrChange w:id="62" w:author="Bryson, Leah" w:date="2021-06-25T14:39:00Z">
                          <w:rPr>
                            <w:rFonts w:ascii="Cambria Math" w:hAnsi="Cambria Math"/>
                            <w:i/>
                            <w:sz w:val="24"/>
                            <w:szCs w:val="24"/>
                            <w:lang w:val="en-US"/>
                          </w:rPr>
                        </w:rPrChange>
                      </w:rPr>
                    </w:ins>
                  </m:ctrlPr>
                </m:mPr>
                <m:mr>
                  <m:e>
                    <m:sSub>
                      <m:sSubPr>
                        <m:ctrlPr>
                          <w:ins w:id="63" w:author="Bryson, Leah" w:date="2021-06-25T14:35:00Z">
                            <w:rPr>
                              <w:rFonts w:ascii="Cambria Math" w:hAnsi="Cambria Math"/>
                              <w:i/>
                              <w:szCs w:val="24"/>
                              <w:lang w:val="en-US"/>
                              <w:rPrChange w:id="64" w:author="Bryson, Leah" w:date="2021-06-25T14:39:00Z">
                                <w:rPr>
                                  <w:rFonts w:ascii="Cambria Math" w:hAnsi="Cambria Math"/>
                                  <w:i/>
                                  <w:sz w:val="24"/>
                                  <w:szCs w:val="24"/>
                                  <w:lang w:val="en-US"/>
                                </w:rPr>
                              </w:rPrChange>
                            </w:rPr>
                          </w:ins>
                        </m:ctrlPr>
                      </m:sSubPr>
                      <m:e>
                        <m:r>
                          <w:ins w:id="65" w:author="Bryson, Leah" w:date="2021-06-25T14:35:00Z">
                            <w:rPr>
                              <w:rFonts w:ascii="Cambria Math" w:hAnsi="Cambria Math"/>
                              <w:szCs w:val="24"/>
                              <w:lang w:val="en-US"/>
                              <w:rPrChange w:id="66" w:author="Bryson, Leah" w:date="2021-06-25T14:39:00Z">
                                <w:rPr>
                                  <w:rFonts w:ascii="Cambria Math" w:hAnsi="Cambria Math"/>
                                  <w:sz w:val="24"/>
                                  <w:szCs w:val="24"/>
                                  <w:lang w:val="en-US"/>
                                </w:rPr>
                              </w:rPrChange>
                            </w:rPr>
                            <m:t>X</m:t>
                          </w:ins>
                        </m:r>
                      </m:e>
                      <m:sub>
                        <m:r>
                          <w:ins w:id="67" w:author="Bryson, Leah" w:date="2021-06-25T14:35:00Z">
                            <w:rPr>
                              <w:rFonts w:ascii="Cambria Math" w:hAnsi="Cambria Math"/>
                              <w:szCs w:val="24"/>
                              <w:lang w:val="en-US"/>
                              <w:rPrChange w:id="68" w:author="Bryson, Leah" w:date="2021-06-25T14:39:00Z">
                                <w:rPr>
                                  <w:rFonts w:ascii="Cambria Math" w:hAnsi="Cambria Math"/>
                                  <w:sz w:val="24"/>
                                  <w:szCs w:val="24"/>
                                  <w:lang w:val="en-US"/>
                                </w:rPr>
                              </w:rPrChange>
                            </w:rPr>
                            <m:t>t</m:t>
                          </w:ins>
                        </m:r>
                        <m:r>
                          <w:ins w:id="69" w:author="Bryson, Leah" w:date="2021-06-25T14:35:00Z">
                            <w:rPr>
                              <w:rFonts w:ascii="Cambria Math" w:hAnsi="Cambria Math"/>
                              <w:szCs w:val="24"/>
                              <w:lang w:val="en-US"/>
                              <w:rPrChange w:id="70" w:author="Bryson, Leah" w:date="2021-06-25T14:39:00Z">
                                <w:rPr>
                                  <w:rFonts w:ascii="Cambria Math" w:hAnsi="Cambria Math"/>
                                  <w:sz w:val="24"/>
                                  <w:szCs w:val="24"/>
                                  <w:lang w:val="en-US"/>
                                </w:rPr>
                              </w:rPrChange>
                            </w:rPr>
                            <m:t>-1</m:t>
                          </w:ins>
                        </m:r>
                      </m:sub>
                    </m:sSub>
                  </m:e>
                </m:mr>
                <m:mr>
                  <m:e>
                    <m:sSub>
                      <m:sSubPr>
                        <m:ctrlPr>
                          <w:ins w:id="71" w:author="Bryson, Leah" w:date="2021-06-25T14:35:00Z">
                            <w:rPr>
                              <w:rFonts w:ascii="Cambria Math" w:hAnsi="Cambria Math"/>
                              <w:i/>
                              <w:szCs w:val="24"/>
                              <w:lang w:val="en-US"/>
                              <w:rPrChange w:id="72" w:author="Bryson, Leah" w:date="2021-06-25T14:39:00Z">
                                <w:rPr>
                                  <w:rFonts w:ascii="Cambria Math" w:hAnsi="Cambria Math"/>
                                  <w:i/>
                                  <w:sz w:val="24"/>
                                  <w:szCs w:val="24"/>
                                  <w:lang w:val="en-US"/>
                                </w:rPr>
                              </w:rPrChange>
                            </w:rPr>
                          </w:ins>
                        </m:ctrlPr>
                      </m:sSubPr>
                      <m:e>
                        <m:r>
                          <w:ins w:id="73" w:author="Bryson, Leah" w:date="2021-06-25T14:35:00Z">
                            <w:rPr>
                              <w:rFonts w:ascii="Cambria Math" w:hAnsi="Cambria Math"/>
                              <w:szCs w:val="24"/>
                              <w:lang w:val="en-US"/>
                              <w:rPrChange w:id="74" w:author="Bryson, Leah" w:date="2021-06-25T14:39:00Z">
                                <w:rPr>
                                  <w:rFonts w:ascii="Cambria Math" w:hAnsi="Cambria Math"/>
                                  <w:sz w:val="24"/>
                                  <w:szCs w:val="24"/>
                                  <w:lang w:val="en-US"/>
                                </w:rPr>
                              </w:rPrChange>
                            </w:rPr>
                            <m:t>Y</m:t>
                          </w:ins>
                        </m:r>
                      </m:e>
                      <m:sub>
                        <m:r>
                          <w:ins w:id="75" w:author="Bryson, Leah" w:date="2021-06-25T14:35:00Z">
                            <w:rPr>
                              <w:rFonts w:ascii="Cambria Math" w:hAnsi="Cambria Math"/>
                              <w:szCs w:val="24"/>
                              <w:lang w:val="en-US"/>
                              <w:rPrChange w:id="76" w:author="Bryson, Leah" w:date="2021-06-25T14:39:00Z">
                                <w:rPr>
                                  <w:rFonts w:ascii="Cambria Math" w:hAnsi="Cambria Math"/>
                                  <w:sz w:val="24"/>
                                  <w:szCs w:val="24"/>
                                  <w:lang w:val="en-US"/>
                                </w:rPr>
                              </w:rPrChange>
                            </w:rPr>
                            <m:t>t</m:t>
                          </w:ins>
                        </m:r>
                        <m:r>
                          <w:ins w:id="77" w:author="Bryson, Leah" w:date="2021-06-25T14:35:00Z">
                            <w:rPr>
                              <w:rFonts w:ascii="Cambria Math" w:hAnsi="Cambria Math"/>
                              <w:szCs w:val="24"/>
                              <w:lang w:val="en-US"/>
                              <w:rPrChange w:id="78" w:author="Bryson, Leah" w:date="2021-06-25T14:39:00Z">
                                <w:rPr>
                                  <w:rFonts w:ascii="Cambria Math" w:hAnsi="Cambria Math"/>
                                  <w:sz w:val="24"/>
                                  <w:szCs w:val="24"/>
                                  <w:lang w:val="en-US"/>
                                </w:rPr>
                              </w:rPrChange>
                            </w:rPr>
                            <m:t>-1</m:t>
                          </w:ins>
                        </m:r>
                      </m:sub>
                    </m:sSub>
                  </m:e>
                </m:mr>
              </m:m>
            </m:e>
          </m:d>
          <m:r>
            <w:ins w:id="79" w:author="Bryson, Leah" w:date="2021-06-25T14:35:00Z">
              <w:rPr>
                <w:rFonts w:ascii="Cambria Math" w:hAnsi="Cambria Math"/>
                <w:szCs w:val="24"/>
                <w:lang w:val="en-US"/>
                <w:rPrChange w:id="80" w:author="Bryson, Leah" w:date="2021-06-25T14:39:00Z">
                  <w:rPr>
                    <w:rFonts w:ascii="Cambria Math" w:hAnsi="Cambria Math"/>
                    <w:sz w:val="24"/>
                    <w:szCs w:val="24"/>
                    <w:lang w:val="en-US"/>
                  </w:rPr>
                </w:rPrChange>
              </w:rPr>
              <m:t>+</m:t>
            </w:ins>
          </m:r>
          <m:d>
            <m:dPr>
              <m:ctrlPr>
                <w:ins w:id="81" w:author="Bryson, Leah" w:date="2021-06-25T14:35:00Z">
                  <w:rPr>
                    <w:rFonts w:ascii="Cambria Math" w:hAnsi="Cambria Math"/>
                    <w:i/>
                    <w:szCs w:val="24"/>
                    <w:lang w:val="en-US"/>
                    <w:rPrChange w:id="82" w:author="Bryson, Leah" w:date="2021-06-25T14:39:00Z">
                      <w:rPr>
                        <w:rFonts w:ascii="Cambria Math" w:hAnsi="Cambria Math"/>
                        <w:i/>
                        <w:sz w:val="24"/>
                        <w:szCs w:val="24"/>
                        <w:lang w:val="en-US"/>
                      </w:rPr>
                    </w:rPrChange>
                  </w:rPr>
                </w:ins>
              </m:ctrlPr>
            </m:dPr>
            <m:e>
              <m:m>
                <m:mPr>
                  <m:mcs>
                    <m:mc>
                      <m:mcPr>
                        <m:count m:val="2"/>
                        <m:mcJc m:val="center"/>
                      </m:mcPr>
                    </m:mc>
                  </m:mcs>
                  <m:ctrlPr>
                    <w:ins w:id="83" w:author="Bryson, Leah" w:date="2021-06-25T14:35:00Z">
                      <w:rPr>
                        <w:rFonts w:ascii="Cambria Math" w:hAnsi="Cambria Math"/>
                        <w:i/>
                        <w:szCs w:val="24"/>
                        <w:lang w:val="en-US"/>
                        <w:rPrChange w:id="84" w:author="Bryson, Leah" w:date="2021-06-25T14:39:00Z">
                          <w:rPr>
                            <w:rFonts w:ascii="Cambria Math" w:hAnsi="Cambria Math"/>
                            <w:i/>
                            <w:sz w:val="24"/>
                            <w:szCs w:val="24"/>
                            <w:lang w:val="en-US"/>
                          </w:rPr>
                        </w:rPrChange>
                      </w:rPr>
                    </w:ins>
                  </m:ctrlPr>
                </m:mPr>
                <m:mr>
                  <m:e>
                    <m:r>
                      <w:ins w:id="85" w:author="Bryson, Leah" w:date="2021-06-25T14:35:00Z">
                        <w:rPr>
                          <w:rFonts w:ascii="Cambria Math" w:hAnsi="Cambria Math"/>
                          <w:szCs w:val="24"/>
                          <w:lang w:val="en-US"/>
                          <w:rPrChange w:id="86" w:author="Bryson, Leah" w:date="2021-06-25T14:39:00Z">
                            <w:rPr>
                              <w:rFonts w:ascii="Cambria Math" w:hAnsi="Cambria Math"/>
                              <w:sz w:val="24"/>
                              <w:szCs w:val="24"/>
                              <w:lang w:val="en-US"/>
                            </w:rPr>
                          </w:rPrChange>
                        </w:rPr>
                        <m:t>0</m:t>
                      </w:ins>
                    </m:r>
                  </m:e>
                  <m:e>
                    <m:r>
                      <w:ins w:id="87" w:author="Bryson, Leah" w:date="2021-06-25T14:35:00Z">
                        <w:rPr>
                          <w:rFonts w:ascii="Cambria Math" w:hAnsi="Cambria Math"/>
                          <w:szCs w:val="24"/>
                          <w:lang w:val="en-US"/>
                          <w:rPrChange w:id="88" w:author="Bryson, Leah" w:date="2021-06-25T14:39:00Z">
                            <w:rPr>
                              <w:rFonts w:ascii="Cambria Math" w:hAnsi="Cambria Math"/>
                              <w:sz w:val="24"/>
                              <w:szCs w:val="24"/>
                              <w:lang w:val="en-US"/>
                            </w:rPr>
                          </w:rPrChange>
                        </w:rPr>
                        <m:t>0</m:t>
                      </w:ins>
                    </m:r>
                  </m:e>
                </m:mr>
                <m:mr>
                  <m:e>
                    <m:r>
                      <w:ins w:id="89" w:author="Bryson, Leah" w:date="2021-06-25T14:35:00Z">
                        <w:rPr>
                          <w:rFonts w:ascii="Cambria Math" w:hAnsi="Cambria Math"/>
                          <w:szCs w:val="24"/>
                          <w:lang w:val="en-US"/>
                          <w:rPrChange w:id="90" w:author="Bryson, Leah" w:date="2021-06-25T14:39:00Z">
                            <w:rPr>
                              <w:rFonts w:ascii="Cambria Math" w:hAnsi="Cambria Math"/>
                              <w:sz w:val="24"/>
                              <w:szCs w:val="24"/>
                              <w:lang w:val="en-US"/>
                            </w:rPr>
                          </w:rPrChange>
                        </w:rPr>
                        <m:t>0</m:t>
                      </w:ins>
                    </m:r>
                    <m:r>
                      <w:ins w:id="91" w:author="Bryson, Leah" w:date="2021-06-25T14:35:00Z">
                        <w:rPr>
                          <w:rFonts w:ascii="Cambria Math" w:hAnsi="Cambria Math"/>
                          <w:szCs w:val="24"/>
                          <w:lang w:val="en-US"/>
                          <w:rPrChange w:id="92" w:author="Bryson, Leah" w:date="2021-06-25T14:39:00Z">
                            <w:rPr>
                              <w:rFonts w:ascii="Cambria Math" w:hAnsi="Cambria Math"/>
                              <w:sz w:val="24"/>
                              <w:szCs w:val="24"/>
                              <w:lang w:val="en-US"/>
                            </w:rPr>
                          </w:rPrChange>
                        </w:rPr>
                        <m:t>.614</m:t>
                      </w:ins>
                    </m:r>
                  </m:e>
                  <m:e>
                    <m:r>
                      <w:ins w:id="93" w:author="Bryson, Leah" w:date="2021-06-25T14:35:00Z">
                        <w:rPr>
                          <w:rFonts w:ascii="Cambria Math" w:hAnsi="Cambria Math"/>
                          <w:szCs w:val="24"/>
                          <w:lang w:val="en-US"/>
                          <w:rPrChange w:id="94" w:author="Bryson, Leah" w:date="2021-06-25T14:39:00Z">
                            <w:rPr>
                              <w:rFonts w:ascii="Cambria Math" w:hAnsi="Cambria Math"/>
                              <w:sz w:val="24"/>
                              <w:szCs w:val="24"/>
                              <w:lang w:val="en-US"/>
                            </w:rPr>
                          </w:rPrChange>
                        </w:rPr>
                        <m:t>0</m:t>
                      </w:ins>
                    </m:r>
                  </m:e>
                </m:mr>
              </m:m>
            </m:e>
          </m:d>
          <m:d>
            <m:dPr>
              <m:ctrlPr>
                <w:ins w:id="95" w:author="Bryson, Leah" w:date="2021-06-25T14:35:00Z">
                  <w:rPr>
                    <w:rFonts w:ascii="Cambria Math" w:hAnsi="Cambria Math"/>
                    <w:i/>
                    <w:szCs w:val="24"/>
                    <w:lang w:val="en-US"/>
                    <w:rPrChange w:id="96" w:author="Bryson, Leah" w:date="2021-06-25T14:39:00Z">
                      <w:rPr>
                        <w:rFonts w:ascii="Cambria Math" w:hAnsi="Cambria Math"/>
                        <w:i/>
                        <w:sz w:val="24"/>
                        <w:szCs w:val="24"/>
                        <w:lang w:val="en-US"/>
                      </w:rPr>
                    </w:rPrChange>
                  </w:rPr>
                </w:ins>
              </m:ctrlPr>
            </m:dPr>
            <m:e>
              <m:m>
                <m:mPr>
                  <m:mcs>
                    <m:mc>
                      <m:mcPr>
                        <m:count m:val="1"/>
                        <m:mcJc m:val="center"/>
                      </m:mcPr>
                    </m:mc>
                  </m:mcs>
                  <m:ctrlPr>
                    <w:ins w:id="97" w:author="Bryson, Leah" w:date="2021-06-25T14:35:00Z">
                      <w:rPr>
                        <w:rFonts w:ascii="Cambria Math" w:hAnsi="Cambria Math"/>
                        <w:i/>
                        <w:szCs w:val="24"/>
                        <w:lang w:val="en-US"/>
                        <w:rPrChange w:id="98" w:author="Bryson, Leah" w:date="2021-06-25T14:39:00Z">
                          <w:rPr>
                            <w:rFonts w:ascii="Cambria Math" w:hAnsi="Cambria Math"/>
                            <w:i/>
                            <w:sz w:val="24"/>
                            <w:szCs w:val="24"/>
                            <w:lang w:val="en-US"/>
                          </w:rPr>
                        </w:rPrChange>
                      </w:rPr>
                    </w:ins>
                  </m:ctrlPr>
                </m:mPr>
                <m:mr>
                  <m:e>
                    <m:sSub>
                      <m:sSubPr>
                        <m:ctrlPr>
                          <w:ins w:id="99" w:author="Bryson, Leah" w:date="2021-06-25T14:35:00Z">
                            <w:rPr>
                              <w:rFonts w:ascii="Cambria Math" w:hAnsi="Cambria Math"/>
                              <w:i/>
                              <w:szCs w:val="24"/>
                              <w:lang w:val="en-US"/>
                              <w:rPrChange w:id="100" w:author="Bryson, Leah" w:date="2021-06-25T14:39:00Z">
                                <w:rPr>
                                  <w:rFonts w:ascii="Cambria Math" w:hAnsi="Cambria Math"/>
                                  <w:i/>
                                  <w:sz w:val="24"/>
                                  <w:szCs w:val="24"/>
                                  <w:lang w:val="en-US"/>
                                </w:rPr>
                              </w:rPrChange>
                            </w:rPr>
                          </w:ins>
                        </m:ctrlPr>
                      </m:sSubPr>
                      <m:e>
                        <m:r>
                          <w:ins w:id="101" w:author="Bryson, Leah" w:date="2021-06-25T14:35:00Z">
                            <w:rPr>
                              <w:rFonts w:ascii="Cambria Math" w:hAnsi="Cambria Math"/>
                              <w:szCs w:val="24"/>
                              <w:lang w:val="en-US"/>
                              <w:rPrChange w:id="102" w:author="Bryson, Leah" w:date="2021-06-25T14:39:00Z">
                                <w:rPr>
                                  <w:rFonts w:ascii="Cambria Math" w:hAnsi="Cambria Math"/>
                                  <w:sz w:val="24"/>
                                  <w:szCs w:val="24"/>
                                  <w:lang w:val="en-US"/>
                                </w:rPr>
                              </w:rPrChange>
                            </w:rPr>
                            <m:t>X</m:t>
                          </w:ins>
                        </m:r>
                      </m:e>
                      <m:sub>
                        <m:r>
                          <w:ins w:id="103" w:author="Bryson, Leah" w:date="2021-06-25T14:35:00Z">
                            <w:rPr>
                              <w:rFonts w:ascii="Cambria Math" w:hAnsi="Cambria Math"/>
                              <w:szCs w:val="24"/>
                              <w:lang w:val="en-US"/>
                              <w:rPrChange w:id="104" w:author="Bryson, Leah" w:date="2021-06-25T14:39:00Z">
                                <w:rPr>
                                  <w:rFonts w:ascii="Cambria Math" w:hAnsi="Cambria Math"/>
                                  <w:sz w:val="24"/>
                                  <w:szCs w:val="24"/>
                                  <w:lang w:val="en-US"/>
                                </w:rPr>
                              </w:rPrChange>
                            </w:rPr>
                            <m:t>t-</m:t>
                          </w:ins>
                        </m:r>
                        <m:r>
                          <w:ins w:id="105" w:author="Bryson, Leah" w:date="2021-06-25T14:35:00Z">
                            <w:rPr>
                              <w:rFonts w:ascii="Cambria Math" w:hAnsi="Cambria Math"/>
                              <w:szCs w:val="24"/>
                              <w:lang w:val="en-US"/>
                              <w:rPrChange w:id="106" w:author="Bryson, Leah" w:date="2021-06-25T14:39:00Z">
                                <w:rPr>
                                  <w:rFonts w:ascii="Cambria Math" w:hAnsi="Cambria Math"/>
                                  <w:sz w:val="24"/>
                                  <w:szCs w:val="24"/>
                                  <w:lang w:val="en-US"/>
                                </w:rPr>
                              </w:rPrChange>
                            </w:rPr>
                            <m:t>3</m:t>
                          </w:ins>
                        </m:r>
                      </m:sub>
                    </m:sSub>
                  </m:e>
                </m:mr>
                <m:mr>
                  <m:e>
                    <m:sSub>
                      <m:sSubPr>
                        <m:ctrlPr>
                          <w:ins w:id="107" w:author="Bryson, Leah" w:date="2021-06-25T14:35:00Z">
                            <w:rPr>
                              <w:rFonts w:ascii="Cambria Math" w:hAnsi="Cambria Math"/>
                              <w:i/>
                              <w:szCs w:val="24"/>
                              <w:lang w:val="en-US"/>
                              <w:rPrChange w:id="108" w:author="Bryson, Leah" w:date="2021-06-25T14:39:00Z">
                                <w:rPr>
                                  <w:rFonts w:ascii="Cambria Math" w:hAnsi="Cambria Math"/>
                                  <w:i/>
                                  <w:sz w:val="24"/>
                                  <w:szCs w:val="24"/>
                                  <w:lang w:val="en-US"/>
                                </w:rPr>
                              </w:rPrChange>
                            </w:rPr>
                          </w:ins>
                        </m:ctrlPr>
                      </m:sSubPr>
                      <m:e>
                        <m:r>
                          <w:ins w:id="109" w:author="Bryson, Leah" w:date="2021-06-25T14:35:00Z">
                            <w:rPr>
                              <w:rFonts w:ascii="Cambria Math" w:hAnsi="Cambria Math"/>
                              <w:szCs w:val="24"/>
                              <w:lang w:val="en-US"/>
                              <w:rPrChange w:id="110" w:author="Bryson, Leah" w:date="2021-06-25T14:39:00Z">
                                <w:rPr>
                                  <w:rFonts w:ascii="Cambria Math" w:hAnsi="Cambria Math"/>
                                  <w:sz w:val="24"/>
                                  <w:szCs w:val="24"/>
                                  <w:lang w:val="en-US"/>
                                </w:rPr>
                              </w:rPrChange>
                            </w:rPr>
                            <m:t>Y</m:t>
                          </w:ins>
                        </m:r>
                      </m:e>
                      <m:sub>
                        <m:r>
                          <w:ins w:id="111" w:author="Bryson, Leah" w:date="2021-06-25T14:35:00Z">
                            <w:rPr>
                              <w:rFonts w:ascii="Cambria Math" w:hAnsi="Cambria Math"/>
                              <w:szCs w:val="24"/>
                              <w:lang w:val="en-US"/>
                              <w:rPrChange w:id="112" w:author="Bryson, Leah" w:date="2021-06-25T14:39:00Z">
                                <w:rPr>
                                  <w:rFonts w:ascii="Cambria Math" w:hAnsi="Cambria Math"/>
                                  <w:sz w:val="24"/>
                                  <w:szCs w:val="24"/>
                                  <w:lang w:val="en-US"/>
                                </w:rPr>
                              </w:rPrChange>
                            </w:rPr>
                            <m:t>t-</m:t>
                          </w:ins>
                        </m:r>
                        <m:r>
                          <w:ins w:id="113" w:author="Bryson, Leah" w:date="2021-06-25T14:35:00Z">
                            <w:rPr>
                              <w:rFonts w:ascii="Cambria Math" w:hAnsi="Cambria Math"/>
                              <w:szCs w:val="24"/>
                              <w:lang w:val="en-US"/>
                              <w:rPrChange w:id="114" w:author="Bryson, Leah" w:date="2021-06-25T14:39:00Z">
                                <w:rPr>
                                  <w:rFonts w:ascii="Cambria Math" w:hAnsi="Cambria Math"/>
                                  <w:sz w:val="24"/>
                                  <w:szCs w:val="24"/>
                                  <w:lang w:val="en-US"/>
                                </w:rPr>
                              </w:rPrChange>
                            </w:rPr>
                            <m:t>3</m:t>
                          </w:ins>
                        </m:r>
                      </m:sub>
                    </m:sSub>
                  </m:e>
                </m:mr>
              </m:m>
            </m:e>
          </m:d>
          <m:r>
            <w:ins w:id="115" w:author="Bryson, Leah" w:date="2021-06-25T14:36:00Z">
              <w:rPr>
                <w:rFonts w:ascii="Cambria Math" w:hAnsi="Cambria Math"/>
                <w:szCs w:val="24"/>
                <w:lang w:val="en-US"/>
                <w:rPrChange w:id="116" w:author="Bryson, Leah" w:date="2021-06-25T14:39:00Z">
                  <w:rPr>
                    <w:rFonts w:ascii="Cambria Math" w:hAnsi="Cambria Math"/>
                    <w:sz w:val="24"/>
                    <w:szCs w:val="24"/>
                    <w:lang w:val="en-US"/>
                  </w:rPr>
                </w:rPrChange>
              </w:rPr>
              <m:t>+</m:t>
            </w:ins>
          </m:r>
          <m:d>
            <m:dPr>
              <m:ctrlPr>
                <w:ins w:id="117" w:author="Bryson, Leah" w:date="2021-06-25T14:36:00Z">
                  <w:rPr>
                    <w:rFonts w:ascii="Cambria Math" w:hAnsi="Cambria Math"/>
                    <w:i/>
                    <w:szCs w:val="24"/>
                    <w:lang w:val="en-US"/>
                    <w:rPrChange w:id="118" w:author="Bryson, Leah" w:date="2021-06-25T14:39:00Z">
                      <w:rPr>
                        <w:rFonts w:ascii="Cambria Math" w:hAnsi="Cambria Math"/>
                        <w:i/>
                        <w:sz w:val="24"/>
                        <w:szCs w:val="24"/>
                        <w:lang w:val="en-US"/>
                      </w:rPr>
                    </w:rPrChange>
                  </w:rPr>
                </w:ins>
              </m:ctrlPr>
            </m:dPr>
            <m:e>
              <m:m>
                <m:mPr>
                  <m:mcs>
                    <m:mc>
                      <m:mcPr>
                        <m:count m:val="2"/>
                        <m:mcJc m:val="center"/>
                      </m:mcPr>
                    </m:mc>
                  </m:mcs>
                  <m:ctrlPr>
                    <w:ins w:id="119" w:author="Bryson, Leah" w:date="2021-06-25T14:36:00Z">
                      <w:rPr>
                        <w:rFonts w:ascii="Cambria Math" w:hAnsi="Cambria Math"/>
                        <w:i/>
                        <w:szCs w:val="24"/>
                        <w:lang w:val="en-US"/>
                        <w:rPrChange w:id="120" w:author="Bryson, Leah" w:date="2021-06-25T14:39:00Z">
                          <w:rPr>
                            <w:rFonts w:ascii="Cambria Math" w:hAnsi="Cambria Math"/>
                            <w:i/>
                            <w:sz w:val="24"/>
                            <w:szCs w:val="24"/>
                            <w:lang w:val="en-US"/>
                          </w:rPr>
                        </w:rPrChange>
                      </w:rPr>
                    </w:ins>
                  </m:ctrlPr>
                </m:mPr>
                <m:mr>
                  <m:e>
                    <m:r>
                      <w:ins w:id="121" w:author="Bryson, Leah" w:date="2021-06-25T14:37:00Z">
                        <w:rPr>
                          <w:rFonts w:ascii="Cambria Math" w:hAnsi="Cambria Math"/>
                          <w:szCs w:val="24"/>
                          <w:lang w:val="en-US"/>
                          <w:rPrChange w:id="122" w:author="Bryson, Leah" w:date="2021-06-25T14:39:00Z">
                            <w:rPr>
                              <w:rFonts w:ascii="Cambria Math" w:hAnsi="Cambria Math"/>
                              <w:sz w:val="24"/>
                              <w:szCs w:val="24"/>
                              <w:lang w:val="en-US"/>
                            </w:rPr>
                          </w:rPrChange>
                        </w:rPr>
                        <m:t>0</m:t>
                      </w:ins>
                    </m:r>
                  </m:e>
                  <m:e>
                    <m:r>
                      <w:ins w:id="123" w:author="Bryson, Leah" w:date="2021-06-25T14:37:00Z">
                        <w:rPr>
                          <w:rFonts w:ascii="Cambria Math" w:hAnsi="Cambria Math"/>
                          <w:szCs w:val="24"/>
                          <w:lang w:val="en-US"/>
                          <w:rPrChange w:id="124" w:author="Bryson, Leah" w:date="2021-06-25T14:39:00Z">
                            <w:rPr>
                              <w:rFonts w:ascii="Cambria Math" w:hAnsi="Cambria Math"/>
                              <w:sz w:val="24"/>
                              <w:szCs w:val="24"/>
                              <w:lang w:val="en-US"/>
                            </w:rPr>
                          </w:rPrChange>
                        </w:rPr>
                        <m:t>0.028</m:t>
                      </w:ins>
                    </m:r>
                  </m:e>
                </m:mr>
                <m:mr>
                  <m:e>
                    <m:r>
                      <w:ins w:id="125" w:author="Bryson, Leah" w:date="2021-06-25T14:38:00Z">
                        <w:rPr>
                          <w:rFonts w:ascii="Cambria Math" w:hAnsi="Cambria Math"/>
                          <w:szCs w:val="24"/>
                          <w:lang w:val="en-US"/>
                          <w:rPrChange w:id="126" w:author="Bryson, Leah" w:date="2021-06-25T14:39:00Z">
                            <w:rPr>
                              <w:rFonts w:ascii="Cambria Math" w:hAnsi="Cambria Math"/>
                              <w:sz w:val="24"/>
                              <w:szCs w:val="24"/>
                              <w:lang w:val="en-US"/>
                            </w:rPr>
                          </w:rPrChange>
                        </w:rPr>
                        <m:t>1.051</m:t>
                      </w:ins>
                    </m:r>
                  </m:e>
                  <m:e>
                    <m:r>
                      <w:ins w:id="127" w:author="Bryson, Leah" w:date="2021-06-25T14:36:00Z">
                        <w:rPr>
                          <w:rFonts w:ascii="Cambria Math" w:hAnsi="Cambria Math"/>
                          <w:szCs w:val="24"/>
                          <w:lang w:val="en-US"/>
                          <w:rPrChange w:id="128" w:author="Bryson, Leah" w:date="2021-06-25T14:39:00Z">
                            <w:rPr>
                              <w:rFonts w:ascii="Cambria Math" w:hAnsi="Cambria Math"/>
                              <w:sz w:val="24"/>
                              <w:szCs w:val="24"/>
                              <w:lang w:val="en-US"/>
                            </w:rPr>
                          </w:rPrChange>
                        </w:rPr>
                        <m:t>0</m:t>
                      </w:ins>
                    </m:r>
                  </m:e>
                </m:mr>
              </m:m>
            </m:e>
          </m:d>
          <m:d>
            <m:dPr>
              <m:ctrlPr>
                <w:ins w:id="129" w:author="Bryson, Leah" w:date="2021-06-25T14:36:00Z">
                  <w:rPr>
                    <w:rFonts w:ascii="Cambria Math" w:hAnsi="Cambria Math"/>
                    <w:i/>
                    <w:szCs w:val="24"/>
                    <w:lang w:val="en-US"/>
                    <w:rPrChange w:id="130" w:author="Bryson, Leah" w:date="2021-06-25T14:39:00Z">
                      <w:rPr>
                        <w:rFonts w:ascii="Cambria Math" w:hAnsi="Cambria Math"/>
                        <w:i/>
                        <w:sz w:val="24"/>
                        <w:szCs w:val="24"/>
                        <w:lang w:val="en-US"/>
                      </w:rPr>
                    </w:rPrChange>
                  </w:rPr>
                </w:ins>
              </m:ctrlPr>
            </m:dPr>
            <m:e>
              <m:m>
                <m:mPr>
                  <m:mcs>
                    <m:mc>
                      <m:mcPr>
                        <m:count m:val="1"/>
                        <m:mcJc m:val="center"/>
                      </m:mcPr>
                    </m:mc>
                  </m:mcs>
                  <m:ctrlPr>
                    <w:ins w:id="131" w:author="Bryson, Leah" w:date="2021-06-25T14:36:00Z">
                      <w:rPr>
                        <w:rFonts w:ascii="Cambria Math" w:hAnsi="Cambria Math"/>
                        <w:i/>
                        <w:szCs w:val="24"/>
                        <w:lang w:val="en-US"/>
                        <w:rPrChange w:id="132" w:author="Bryson, Leah" w:date="2021-06-25T14:39:00Z">
                          <w:rPr>
                            <w:rFonts w:ascii="Cambria Math" w:hAnsi="Cambria Math"/>
                            <w:i/>
                            <w:sz w:val="24"/>
                            <w:szCs w:val="24"/>
                            <w:lang w:val="en-US"/>
                          </w:rPr>
                        </w:rPrChange>
                      </w:rPr>
                    </w:ins>
                  </m:ctrlPr>
                </m:mPr>
                <m:mr>
                  <m:e>
                    <m:sSub>
                      <m:sSubPr>
                        <m:ctrlPr>
                          <w:ins w:id="133" w:author="Bryson, Leah" w:date="2021-06-25T14:36:00Z">
                            <w:rPr>
                              <w:rFonts w:ascii="Cambria Math" w:hAnsi="Cambria Math"/>
                              <w:i/>
                              <w:szCs w:val="24"/>
                              <w:lang w:val="en-US"/>
                              <w:rPrChange w:id="134" w:author="Bryson, Leah" w:date="2021-06-25T14:39:00Z">
                                <w:rPr>
                                  <w:rFonts w:ascii="Cambria Math" w:hAnsi="Cambria Math"/>
                                  <w:i/>
                                  <w:sz w:val="24"/>
                                  <w:szCs w:val="24"/>
                                  <w:lang w:val="en-US"/>
                                </w:rPr>
                              </w:rPrChange>
                            </w:rPr>
                          </w:ins>
                        </m:ctrlPr>
                      </m:sSubPr>
                      <m:e>
                        <m:r>
                          <w:ins w:id="135" w:author="Bryson, Leah" w:date="2021-06-25T14:36:00Z">
                            <w:rPr>
                              <w:rFonts w:ascii="Cambria Math" w:hAnsi="Cambria Math"/>
                              <w:szCs w:val="24"/>
                              <w:lang w:val="en-US"/>
                              <w:rPrChange w:id="136" w:author="Bryson, Leah" w:date="2021-06-25T14:39:00Z">
                                <w:rPr>
                                  <w:rFonts w:ascii="Cambria Math" w:hAnsi="Cambria Math"/>
                                  <w:sz w:val="24"/>
                                  <w:szCs w:val="24"/>
                                  <w:lang w:val="en-US"/>
                                </w:rPr>
                              </w:rPrChange>
                            </w:rPr>
                            <m:t>X</m:t>
                          </w:ins>
                        </m:r>
                      </m:e>
                      <m:sub>
                        <m:r>
                          <w:ins w:id="137" w:author="Bryson, Leah" w:date="2021-06-25T14:36:00Z">
                            <w:rPr>
                              <w:rFonts w:ascii="Cambria Math" w:hAnsi="Cambria Math"/>
                              <w:szCs w:val="24"/>
                              <w:lang w:val="en-US"/>
                              <w:rPrChange w:id="138" w:author="Bryson, Leah" w:date="2021-06-25T14:39:00Z">
                                <w:rPr>
                                  <w:rFonts w:ascii="Cambria Math" w:hAnsi="Cambria Math"/>
                                  <w:sz w:val="24"/>
                                  <w:szCs w:val="24"/>
                                  <w:lang w:val="en-US"/>
                                </w:rPr>
                              </w:rPrChange>
                            </w:rPr>
                            <m:t>t-</m:t>
                          </w:ins>
                        </m:r>
                        <m:r>
                          <w:ins w:id="139" w:author="Bryson, Leah" w:date="2021-06-25T14:36:00Z">
                            <w:rPr>
                              <w:rFonts w:ascii="Cambria Math" w:hAnsi="Cambria Math"/>
                              <w:szCs w:val="24"/>
                              <w:lang w:val="en-US"/>
                              <w:rPrChange w:id="140" w:author="Bryson, Leah" w:date="2021-06-25T14:39:00Z">
                                <w:rPr>
                                  <w:rFonts w:ascii="Cambria Math" w:hAnsi="Cambria Math"/>
                                  <w:sz w:val="24"/>
                                  <w:szCs w:val="24"/>
                                  <w:lang w:val="en-US"/>
                                </w:rPr>
                              </w:rPrChange>
                            </w:rPr>
                            <m:t>4</m:t>
                          </w:ins>
                        </m:r>
                      </m:sub>
                    </m:sSub>
                  </m:e>
                </m:mr>
                <m:mr>
                  <m:e>
                    <m:sSub>
                      <m:sSubPr>
                        <m:ctrlPr>
                          <w:ins w:id="141" w:author="Bryson, Leah" w:date="2021-06-25T14:36:00Z">
                            <w:rPr>
                              <w:rFonts w:ascii="Cambria Math" w:hAnsi="Cambria Math"/>
                              <w:i/>
                              <w:szCs w:val="24"/>
                              <w:lang w:val="en-US"/>
                              <w:rPrChange w:id="142" w:author="Bryson, Leah" w:date="2021-06-25T14:39:00Z">
                                <w:rPr>
                                  <w:rFonts w:ascii="Cambria Math" w:hAnsi="Cambria Math"/>
                                  <w:i/>
                                  <w:sz w:val="24"/>
                                  <w:szCs w:val="24"/>
                                  <w:lang w:val="en-US"/>
                                </w:rPr>
                              </w:rPrChange>
                            </w:rPr>
                          </w:ins>
                        </m:ctrlPr>
                      </m:sSubPr>
                      <m:e>
                        <m:r>
                          <w:ins w:id="143" w:author="Bryson, Leah" w:date="2021-06-25T14:36:00Z">
                            <w:rPr>
                              <w:rFonts w:ascii="Cambria Math" w:hAnsi="Cambria Math"/>
                              <w:szCs w:val="24"/>
                              <w:lang w:val="en-US"/>
                              <w:rPrChange w:id="144" w:author="Bryson, Leah" w:date="2021-06-25T14:39:00Z">
                                <w:rPr>
                                  <w:rFonts w:ascii="Cambria Math" w:hAnsi="Cambria Math"/>
                                  <w:sz w:val="24"/>
                                  <w:szCs w:val="24"/>
                                  <w:lang w:val="en-US"/>
                                </w:rPr>
                              </w:rPrChange>
                            </w:rPr>
                            <m:t>Y</m:t>
                          </w:ins>
                        </m:r>
                      </m:e>
                      <m:sub>
                        <m:r>
                          <w:ins w:id="145" w:author="Bryson, Leah" w:date="2021-06-25T14:36:00Z">
                            <w:rPr>
                              <w:rFonts w:ascii="Cambria Math" w:hAnsi="Cambria Math"/>
                              <w:szCs w:val="24"/>
                              <w:lang w:val="en-US"/>
                              <w:rPrChange w:id="146" w:author="Bryson, Leah" w:date="2021-06-25T14:39:00Z">
                                <w:rPr>
                                  <w:rFonts w:ascii="Cambria Math" w:hAnsi="Cambria Math"/>
                                  <w:sz w:val="24"/>
                                  <w:szCs w:val="24"/>
                                  <w:lang w:val="en-US"/>
                                </w:rPr>
                              </w:rPrChange>
                            </w:rPr>
                            <m:t>t-</m:t>
                          </w:ins>
                        </m:r>
                        <m:r>
                          <w:ins w:id="147" w:author="Bryson, Leah" w:date="2021-06-25T14:36:00Z">
                            <w:rPr>
                              <w:rFonts w:ascii="Cambria Math" w:hAnsi="Cambria Math"/>
                              <w:szCs w:val="24"/>
                              <w:lang w:val="en-US"/>
                              <w:rPrChange w:id="148" w:author="Bryson, Leah" w:date="2021-06-25T14:39:00Z">
                                <w:rPr>
                                  <w:rFonts w:ascii="Cambria Math" w:hAnsi="Cambria Math"/>
                                  <w:sz w:val="24"/>
                                  <w:szCs w:val="24"/>
                                  <w:lang w:val="en-US"/>
                                </w:rPr>
                              </w:rPrChange>
                            </w:rPr>
                            <m:t>4</m:t>
                          </w:ins>
                        </m:r>
                      </m:sub>
                    </m:sSub>
                  </m:e>
                </m:mr>
              </m:m>
            </m:e>
          </m:d>
          <m:r>
            <w:ins w:id="149" w:author="Bryson, Leah" w:date="2021-06-25T14:36:00Z">
              <w:rPr>
                <w:rFonts w:ascii="Cambria Math" w:hAnsi="Cambria Math"/>
                <w:szCs w:val="24"/>
                <w:lang w:val="en-US"/>
                <w:rPrChange w:id="150" w:author="Bryson, Leah" w:date="2021-06-25T14:39:00Z">
                  <w:rPr>
                    <w:rFonts w:ascii="Cambria Math" w:hAnsi="Cambria Math"/>
                    <w:sz w:val="24"/>
                    <w:szCs w:val="24"/>
                    <w:lang w:val="en-US"/>
                  </w:rPr>
                </w:rPrChange>
              </w:rPr>
              <m:t>+</m:t>
            </w:ins>
          </m:r>
          <m:d>
            <m:dPr>
              <m:ctrlPr>
                <w:ins w:id="151" w:author="Bryson, Leah" w:date="2021-06-25T14:36:00Z">
                  <w:rPr>
                    <w:rFonts w:ascii="Cambria Math" w:hAnsi="Cambria Math"/>
                    <w:i/>
                    <w:szCs w:val="24"/>
                    <w:lang w:val="en-US"/>
                    <w:rPrChange w:id="152" w:author="Bryson, Leah" w:date="2021-06-25T14:39:00Z">
                      <w:rPr>
                        <w:rFonts w:ascii="Cambria Math" w:hAnsi="Cambria Math"/>
                        <w:i/>
                        <w:sz w:val="24"/>
                        <w:szCs w:val="24"/>
                        <w:lang w:val="en-US"/>
                      </w:rPr>
                    </w:rPrChange>
                  </w:rPr>
                </w:ins>
              </m:ctrlPr>
            </m:dPr>
            <m:e>
              <m:m>
                <m:mPr>
                  <m:mcs>
                    <m:mc>
                      <m:mcPr>
                        <m:count m:val="2"/>
                        <m:mcJc m:val="center"/>
                      </m:mcPr>
                    </m:mc>
                  </m:mcs>
                  <m:ctrlPr>
                    <w:ins w:id="153" w:author="Bryson, Leah" w:date="2021-06-25T14:36:00Z">
                      <w:rPr>
                        <w:rFonts w:ascii="Cambria Math" w:hAnsi="Cambria Math"/>
                        <w:i/>
                        <w:szCs w:val="24"/>
                        <w:lang w:val="en-US"/>
                        <w:rPrChange w:id="154" w:author="Bryson, Leah" w:date="2021-06-25T14:39:00Z">
                          <w:rPr>
                            <w:rFonts w:ascii="Cambria Math" w:hAnsi="Cambria Math"/>
                            <w:i/>
                            <w:sz w:val="24"/>
                            <w:szCs w:val="24"/>
                            <w:lang w:val="en-US"/>
                          </w:rPr>
                        </w:rPrChange>
                      </w:rPr>
                    </w:ins>
                  </m:ctrlPr>
                </m:mPr>
                <m:mr>
                  <m:e>
                    <m:r>
                      <w:ins w:id="155" w:author="Bryson, Leah" w:date="2021-06-25T14:36:00Z">
                        <w:rPr>
                          <w:rFonts w:ascii="Cambria Math" w:hAnsi="Cambria Math"/>
                          <w:szCs w:val="24"/>
                          <w:lang w:val="en-US"/>
                          <w:rPrChange w:id="156" w:author="Bryson, Leah" w:date="2021-06-25T14:39:00Z">
                            <w:rPr>
                              <w:rFonts w:ascii="Cambria Math" w:hAnsi="Cambria Math"/>
                              <w:sz w:val="24"/>
                              <w:szCs w:val="24"/>
                              <w:lang w:val="en-US"/>
                            </w:rPr>
                          </w:rPrChange>
                        </w:rPr>
                        <m:t>0</m:t>
                      </w:ins>
                    </m:r>
                  </m:e>
                  <m:e>
                    <m:r>
                      <w:ins w:id="157" w:author="Bryson, Leah" w:date="2021-06-25T14:36:00Z">
                        <w:rPr>
                          <w:rFonts w:ascii="Cambria Math" w:hAnsi="Cambria Math"/>
                          <w:szCs w:val="24"/>
                          <w:lang w:val="en-US"/>
                          <w:rPrChange w:id="158" w:author="Bryson, Leah" w:date="2021-06-25T14:39:00Z">
                            <w:rPr>
                              <w:rFonts w:ascii="Cambria Math" w:hAnsi="Cambria Math"/>
                              <w:sz w:val="24"/>
                              <w:szCs w:val="24"/>
                              <w:lang w:val="en-US"/>
                            </w:rPr>
                          </w:rPrChange>
                        </w:rPr>
                        <m:t>0</m:t>
                      </w:ins>
                    </m:r>
                  </m:e>
                </m:mr>
                <m:mr>
                  <m:e>
                    <m:r>
                      <w:ins w:id="159" w:author="Bryson, Leah" w:date="2021-06-25T14:38:00Z">
                        <w:rPr>
                          <w:rFonts w:ascii="Cambria Math" w:hAnsi="Cambria Math"/>
                          <w:szCs w:val="24"/>
                          <w:lang w:val="en-US"/>
                          <w:rPrChange w:id="160" w:author="Bryson, Leah" w:date="2021-06-25T14:39:00Z">
                            <w:rPr>
                              <w:rFonts w:ascii="Cambria Math" w:hAnsi="Cambria Math"/>
                              <w:sz w:val="24"/>
                              <w:szCs w:val="24"/>
                              <w:lang w:val="en-US"/>
                            </w:rPr>
                          </w:rPrChange>
                        </w:rPr>
                        <m:t>0</m:t>
                      </w:ins>
                    </m:r>
                  </m:e>
                  <m:e>
                    <m:r>
                      <w:ins w:id="161" w:author="Bryson, Leah" w:date="2021-06-25T14:36:00Z">
                        <w:rPr>
                          <w:rFonts w:ascii="Cambria Math" w:hAnsi="Cambria Math"/>
                          <w:szCs w:val="24"/>
                          <w:lang w:val="en-US"/>
                          <w:rPrChange w:id="162" w:author="Bryson, Leah" w:date="2021-06-25T14:39:00Z">
                            <w:rPr>
                              <w:rFonts w:ascii="Cambria Math" w:hAnsi="Cambria Math"/>
                              <w:sz w:val="24"/>
                              <w:szCs w:val="24"/>
                              <w:lang w:val="en-US"/>
                            </w:rPr>
                          </w:rPrChange>
                        </w:rPr>
                        <m:t>-</m:t>
                      </w:ins>
                    </m:r>
                    <m:r>
                      <w:ins w:id="163" w:author="Bryson, Leah" w:date="2021-06-25T14:38:00Z">
                        <w:rPr>
                          <w:rFonts w:ascii="Cambria Math" w:hAnsi="Cambria Math"/>
                          <w:szCs w:val="24"/>
                          <w:lang w:val="en-US"/>
                          <w:rPrChange w:id="164" w:author="Bryson, Leah" w:date="2021-06-25T14:39:00Z">
                            <w:rPr>
                              <w:rFonts w:ascii="Cambria Math" w:hAnsi="Cambria Math"/>
                              <w:sz w:val="24"/>
                              <w:szCs w:val="24"/>
                              <w:lang w:val="en-US"/>
                            </w:rPr>
                          </w:rPrChange>
                        </w:rPr>
                        <m:t>0.151</m:t>
                      </w:ins>
                    </m:r>
                  </m:e>
                </m:mr>
              </m:m>
            </m:e>
          </m:d>
          <m:d>
            <m:dPr>
              <m:ctrlPr>
                <w:ins w:id="165" w:author="Bryson, Leah" w:date="2021-06-25T14:36:00Z">
                  <w:rPr>
                    <w:rFonts w:ascii="Cambria Math" w:hAnsi="Cambria Math"/>
                    <w:i/>
                    <w:szCs w:val="24"/>
                    <w:lang w:val="en-US"/>
                    <w:rPrChange w:id="166" w:author="Bryson, Leah" w:date="2021-06-25T14:39:00Z">
                      <w:rPr>
                        <w:rFonts w:ascii="Cambria Math" w:hAnsi="Cambria Math"/>
                        <w:i/>
                        <w:sz w:val="24"/>
                        <w:szCs w:val="24"/>
                        <w:lang w:val="en-US"/>
                      </w:rPr>
                    </w:rPrChange>
                  </w:rPr>
                </w:ins>
              </m:ctrlPr>
            </m:dPr>
            <m:e>
              <m:m>
                <m:mPr>
                  <m:mcs>
                    <m:mc>
                      <m:mcPr>
                        <m:count m:val="1"/>
                        <m:mcJc m:val="center"/>
                      </m:mcPr>
                    </m:mc>
                  </m:mcs>
                  <m:ctrlPr>
                    <w:ins w:id="167" w:author="Bryson, Leah" w:date="2021-06-25T14:36:00Z">
                      <w:rPr>
                        <w:rFonts w:ascii="Cambria Math" w:hAnsi="Cambria Math"/>
                        <w:i/>
                        <w:szCs w:val="24"/>
                        <w:lang w:val="en-US"/>
                        <w:rPrChange w:id="168" w:author="Bryson, Leah" w:date="2021-06-25T14:39:00Z">
                          <w:rPr>
                            <w:rFonts w:ascii="Cambria Math" w:hAnsi="Cambria Math"/>
                            <w:i/>
                            <w:sz w:val="24"/>
                            <w:szCs w:val="24"/>
                            <w:lang w:val="en-US"/>
                          </w:rPr>
                        </w:rPrChange>
                      </w:rPr>
                    </w:ins>
                  </m:ctrlPr>
                </m:mPr>
                <m:mr>
                  <m:e>
                    <m:sSub>
                      <m:sSubPr>
                        <m:ctrlPr>
                          <w:ins w:id="169" w:author="Bryson, Leah" w:date="2021-06-25T14:36:00Z">
                            <w:rPr>
                              <w:rFonts w:ascii="Cambria Math" w:hAnsi="Cambria Math"/>
                              <w:i/>
                              <w:szCs w:val="24"/>
                              <w:lang w:val="en-US"/>
                              <w:rPrChange w:id="170" w:author="Bryson, Leah" w:date="2021-06-25T14:39:00Z">
                                <w:rPr>
                                  <w:rFonts w:ascii="Cambria Math" w:hAnsi="Cambria Math"/>
                                  <w:i/>
                                  <w:sz w:val="24"/>
                                  <w:szCs w:val="24"/>
                                  <w:lang w:val="en-US"/>
                                </w:rPr>
                              </w:rPrChange>
                            </w:rPr>
                          </w:ins>
                        </m:ctrlPr>
                      </m:sSubPr>
                      <m:e>
                        <m:r>
                          <w:ins w:id="171" w:author="Bryson, Leah" w:date="2021-06-25T14:36:00Z">
                            <w:rPr>
                              <w:rFonts w:ascii="Cambria Math" w:hAnsi="Cambria Math"/>
                              <w:szCs w:val="24"/>
                              <w:lang w:val="en-US"/>
                              <w:rPrChange w:id="172" w:author="Bryson, Leah" w:date="2021-06-25T14:39:00Z">
                                <w:rPr>
                                  <w:rFonts w:ascii="Cambria Math" w:hAnsi="Cambria Math"/>
                                  <w:sz w:val="24"/>
                                  <w:szCs w:val="24"/>
                                  <w:lang w:val="en-US"/>
                                </w:rPr>
                              </w:rPrChange>
                            </w:rPr>
                            <m:t>X</m:t>
                          </w:ins>
                        </m:r>
                      </m:e>
                      <m:sub>
                        <m:r>
                          <w:ins w:id="173" w:author="Bryson, Leah" w:date="2021-06-25T14:36:00Z">
                            <w:rPr>
                              <w:rFonts w:ascii="Cambria Math" w:hAnsi="Cambria Math"/>
                              <w:szCs w:val="24"/>
                              <w:lang w:val="en-US"/>
                              <w:rPrChange w:id="174" w:author="Bryson, Leah" w:date="2021-06-25T14:39:00Z">
                                <w:rPr>
                                  <w:rFonts w:ascii="Cambria Math" w:hAnsi="Cambria Math"/>
                                  <w:sz w:val="24"/>
                                  <w:szCs w:val="24"/>
                                  <w:lang w:val="en-US"/>
                                </w:rPr>
                              </w:rPrChange>
                            </w:rPr>
                            <m:t>t-</m:t>
                          </w:ins>
                        </m:r>
                        <m:r>
                          <w:ins w:id="175" w:author="Bryson, Leah" w:date="2021-06-25T14:36:00Z">
                            <w:rPr>
                              <w:rFonts w:ascii="Cambria Math" w:hAnsi="Cambria Math"/>
                              <w:szCs w:val="24"/>
                              <w:lang w:val="en-US"/>
                              <w:rPrChange w:id="176" w:author="Bryson, Leah" w:date="2021-06-25T14:39:00Z">
                                <w:rPr>
                                  <w:rFonts w:ascii="Cambria Math" w:hAnsi="Cambria Math"/>
                                  <w:sz w:val="24"/>
                                  <w:szCs w:val="24"/>
                                  <w:lang w:val="en-US"/>
                                </w:rPr>
                              </w:rPrChange>
                            </w:rPr>
                            <m:t>5</m:t>
                          </w:ins>
                        </m:r>
                      </m:sub>
                    </m:sSub>
                  </m:e>
                </m:mr>
                <m:mr>
                  <m:e>
                    <m:sSub>
                      <m:sSubPr>
                        <m:ctrlPr>
                          <w:ins w:id="177" w:author="Bryson, Leah" w:date="2021-06-25T14:36:00Z">
                            <w:rPr>
                              <w:rFonts w:ascii="Cambria Math" w:hAnsi="Cambria Math"/>
                              <w:i/>
                              <w:szCs w:val="24"/>
                              <w:lang w:val="en-US"/>
                              <w:rPrChange w:id="178" w:author="Bryson, Leah" w:date="2021-06-25T14:39:00Z">
                                <w:rPr>
                                  <w:rFonts w:ascii="Cambria Math" w:hAnsi="Cambria Math"/>
                                  <w:i/>
                                  <w:sz w:val="24"/>
                                  <w:szCs w:val="24"/>
                                  <w:lang w:val="en-US"/>
                                </w:rPr>
                              </w:rPrChange>
                            </w:rPr>
                          </w:ins>
                        </m:ctrlPr>
                      </m:sSubPr>
                      <m:e>
                        <m:r>
                          <w:ins w:id="179" w:author="Bryson, Leah" w:date="2021-06-25T14:36:00Z">
                            <w:rPr>
                              <w:rFonts w:ascii="Cambria Math" w:hAnsi="Cambria Math"/>
                              <w:szCs w:val="24"/>
                              <w:lang w:val="en-US"/>
                              <w:rPrChange w:id="180" w:author="Bryson, Leah" w:date="2021-06-25T14:39:00Z">
                                <w:rPr>
                                  <w:rFonts w:ascii="Cambria Math" w:hAnsi="Cambria Math"/>
                                  <w:sz w:val="24"/>
                                  <w:szCs w:val="24"/>
                                  <w:lang w:val="en-US"/>
                                </w:rPr>
                              </w:rPrChange>
                            </w:rPr>
                            <m:t>Y</m:t>
                          </w:ins>
                        </m:r>
                      </m:e>
                      <m:sub>
                        <m:r>
                          <w:ins w:id="181" w:author="Bryson, Leah" w:date="2021-06-25T14:36:00Z">
                            <w:rPr>
                              <w:rFonts w:ascii="Cambria Math" w:hAnsi="Cambria Math"/>
                              <w:szCs w:val="24"/>
                              <w:lang w:val="en-US"/>
                              <w:rPrChange w:id="182" w:author="Bryson, Leah" w:date="2021-06-25T14:39:00Z">
                                <w:rPr>
                                  <w:rFonts w:ascii="Cambria Math" w:hAnsi="Cambria Math"/>
                                  <w:sz w:val="24"/>
                                  <w:szCs w:val="24"/>
                                  <w:lang w:val="en-US"/>
                                </w:rPr>
                              </w:rPrChange>
                            </w:rPr>
                            <m:t>t-</m:t>
                          </w:ins>
                        </m:r>
                        <m:r>
                          <w:ins w:id="183" w:author="Bryson, Leah" w:date="2021-06-25T14:36:00Z">
                            <w:rPr>
                              <w:rFonts w:ascii="Cambria Math" w:hAnsi="Cambria Math"/>
                              <w:szCs w:val="24"/>
                              <w:lang w:val="en-US"/>
                              <w:rPrChange w:id="184" w:author="Bryson, Leah" w:date="2021-06-25T14:39:00Z">
                                <w:rPr>
                                  <w:rFonts w:ascii="Cambria Math" w:hAnsi="Cambria Math"/>
                                  <w:sz w:val="24"/>
                                  <w:szCs w:val="24"/>
                                  <w:lang w:val="en-US"/>
                                </w:rPr>
                              </w:rPrChange>
                            </w:rPr>
                            <m:t>5</m:t>
                          </w:ins>
                        </m:r>
                      </m:sub>
                    </m:sSub>
                  </m:e>
                </m:mr>
              </m:m>
            </m:e>
          </m:d>
          <m:r>
            <w:ins w:id="185" w:author="Bryson, Leah" w:date="2021-06-25T14:36:00Z">
              <w:rPr>
                <w:rFonts w:ascii="Cambria Math" w:hAnsi="Cambria Math"/>
                <w:szCs w:val="24"/>
                <w:lang w:val="en-US"/>
                <w:rPrChange w:id="186" w:author="Bryson, Leah" w:date="2021-06-25T14:39:00Z">
                  <w:rPr>
                    <w:rFonts w:ascii="Cambria Math" w:hAnsi="Cambria Math"/>
                    <w:sz w:val="24"/>
                    <w:szCs w:val="24"/>
                    <w:lang w:val="en-US"/>
                  </w:rPr>
                </w:rPrChange>
              </w:rPr>
              <m:t>+</m:t>
            </w:ins>
          </m:r>
          <m:d>
            <m:dPr>
              <m:ctrlPr>
                <w:ins w:id="187" w:author="Bryson, Leah" w:date="2021-06-25T14:36:00Z">
                  <w:rPr>
                    <w:rFonts w:ascii="Cambria Math" w:hAnsi="Cambria Math"/>
                    <w:i/>
                    <w:szCs w:val="24"/>
                    <w:lang w:val="en-US"/>
                    <w:rPrChange w:id="188" w:author="Bryson, Leah" w:date="2021-06-25T14:39:00Z">
                      <w:rPr>
                        <w:rFonts w:ascii="Cambria Math" w:hAnsi="Cambria Math"/>
                        <w:i/>
                        <w:sz w:val="24"/>
                        <w:szCs w:val="24"/>
                        <w:lang w:val="en-US"/>
                      </w:rPr>
                    </w:rPrChange>
                  </w:rPr>
                </w:ins>
              </m:ctrlPr>
            </m:dPr>
            <m:e>
              <m:m>
                <m:mPr>
                  <m:mcs>
                    <m:mc>
                      <m:mcPr>
                        <m:count m:val="2"/>
                        <m:mcJc m:val="center"/>
                      </m:mcPr>
                    </m:mc>
                  </m:mcs>
                  <m:ctrlPr>
                    <w:ins w:id="189" w:author="Bryson, Leah" w:date="2021-06-25T14:36:00Z">
                      <w:rPr>
                        <w:rFonts w:ascii="Cambria Math" w:hAnsi="Cambria Math"/>
                        <w:i/>
                        <w:szCs w:val="24"/>
                        <w:lang w:val="en-US"/>
                        <w:rPrChange w:id="190" w:author="Bryson, Leah" w:date="2021-06-25T14:39:00Z">
                          <w:rPr>
                            <w:rFonts w:ascii="Cambria Math" w:hAnsi="Cambria Math"/>
                            <w:i/>
                            <w:sz w:val="24"/>
                            <w:szCs w:val="24"/>
                            <w:lang w:val="en-US"/>
                          </w:rPr>
                        </w:rPrChange>
                      </w:rPr>
                    </w:ins>
                  </m:ctrlPr>
                </m:mPr>
                <m:mr>
                  <m:e>
                    <m:r>
                      <w:ins w:id="191" w:author="Bryson, Leah" w:date="2021-06-25T14:36:00Z">
                        <w:rPr>
                          <w:rFonts w:ascii="Cambria Math" w:hAnsi="Cambria Math"/>
                          <w:szCs w:val="24"/>
                          <w:lang w:val="en-US"/>
                          <w:rPrChange w:id="192" w:author="Bryson, Leah" w:date="2021-06-25T14:39:00Z">
                            <w:rPr>
                              <w:rFonts w:ascii="Cambria Math" w:hAnsi="Cambria Math"/>
                              <w:sz w:val="24"/>
                              <w:szCs w:val="24"/>
                              <w:lang w:val="en-US"/>
                            </w:rPr>
                          </w:rPrChange>
                        </w:rPr>
                        <m:t>0</m:t>
                      </w:ins>
                    </m:r>
                  </m:e>
                  <m:e>
                    <m:r>
                      <w:ins w:id="193" w:author="Bryson, Leah" w:date="2021-06-25T14:36:00Z">
                        <w:rPr>
                          <w:rFonts w:ascii="Cambria Math" w:hAnsi="Cambria Math"/>
                          <w:szCs w:val="24"/>
                          <w:lang w:val="en-US"/>
                          <w:rPrChange w:id="194" w:author="Bryson, Leah" w:date="2021-06-25T14:39:00Z">
                            <w:rPr>
                              <w:rFonts w:ascii="Cambria Math" w:hAnsi="Cambria Math"/>
                              <w:sz w:val="24"/>
                              <w:szCs w:val="24"/>
                              <w:lang w:val="en-US"/>
                            </w:rPr>
                          </w:rPrChange>
                        </w:rPr>
                        <m:t>0</m:t>
                      </w:ins>
                    </m:r>
                    <m:r>
                      <w:ins w:id="195" w:author="Bryson, Leah" w:date="2021-06-25T14:38:00Z">
                        <w:rPr>
                          <w:rFonts w:ascii="Cambria Math" w:hAnsi="Cambria Math"/>
                          <w:szCs w:val="24"/>
                          <w:lang w:val="en-US"/>
                          <w:rPrChange w:id="196" w:author="Bryson, Leah" w:date="2021-06-25T14:39:00Z">
                            <w:rPr>
                              <w:rFonts w:ascii="Cambria Math" w:hAnsi="Cambria Math"/>
                              <w:sz w:val="24"/>
                              <w:szCs w:val="24"/>
                              <w:lang w:val="en-US"/>
                            </w:rPr>
                          </w:rPrChange>
                        </w:rPr>
                        <m:t>.038</m:t>
                      </w:ins>
                    </m:r>
                  </m:e>
                </m:mr>
                <m:mr>
                  <m:e>
                    <m:r>
                      <w:ins w:id="197" w:author="Bryson, Leah" w:date="2021-06-25T14:38:00Z">
                        <w:rPr>
                          <w:rFonts w:ascii="Cambria Math" w:hAnsi="Cambria Math"/>
                          <w:szCs w:val="24"/>
                          <w:lang w:val="en-US"/>
                          <w:rPrChange w:id="198" w:author="Bryson, Leah" w:date="2021-06-25T14:39:00Z">
                            <w:rPr>
                              <w:rFonts w:ascii="Cambria Math" w:hAnsi="Cambria Math"/>
                              <w:szCs w:val="24"/>
                              <w:lang w:val="en-US"/>
                            </w:rPr>
                          </w:rPrChange>
                        </w:rPr>
                        <m:t>-</m:t>
                      </w:ins>
                    </m:r>
                    <m:r>
                      <w:ins w:id="199" w:author="Bryson, Leah" w:date="2021-06-25T14:45:00Z">
                        <w:rPr>
                          <w:rFonts w:ascii="Cambria Math" w:hAnsi="Cambria Math"/>
                          <w:szCs w:val="24"/>
                          <w:lang w:val="en-US"/>
                        </w:rPr>
                        <m:t>0.653</m:t>
                      </w:ins>
                    </m:r>
                  </m:e>
                  <m:e>
                    <m:r>
                      <w:ins w:id="200" w:author="Bryson, Leah" w:date="2021-06-25T14:36:00Z">
                        <w:rPr>
                          <w:rFonts w:ascii="Cambria Math" w:hAnsi="Cambria Math"/>
                          <w:szCs w:val="24"/>
                          <w:lang w:val="en-US"/>
                          <w:rPrChange w:id="201" w:author="Bryson, Leah" w:date="2021-06-25T14:39:00Z">
                            <w:rPr>
                              <w:rFonts w:ascii="Cambria Math" w:hAnsi="Cambria Math"/>
                              <w:sz w:val="24"/>
                              <w:szCs w:val="24"/>
                              <w:lang w:val="en-US"/>
                            </w:rPr>
                          </w:rPrChange>
                        </w:rPr>
                        <m:t>0</m:t>
                      </w:ins>
                    </m:r>
                  </m:e>
                </m:mr>
              </m:m>
            </m:e>
          </m:d>
          <m:d>
            <m:dPr>
              <m:ctrlPr>
                <w:ins w:id="202" w:author="Bryson, Leah" w:date="2021-06-25T14:36:00Z">
                  <w:rPr>
                    <w:rFonts w:ascii="Cambria Math" w:hAnsi="Cambria Math"/>
                    <w:i/>
                    <w:szCs w:val="24"/>
                    <w:lang w:val="en-US"/>
                    <w:rPrChange w:id="203" w:author="Bryson, Leah" w:date="2021-06-25T14:39:00Z">
                      <w:rPr>
                        <w:rFonts w:ascii="Cambria Math" w:hAnsi="Cambria Math"/>
                        <w:i/>
                        <w:sz w:val="24"/>
                        <w:szCs w:val="24"/>
                        <w:lang w:val="en-US"/>
                      </w:rPr>
                    </w:rPrChange>
                  </w:rPr>
                </w:ins>
              </m:ctrlPr>
            </m:dPr>
            <m:e>
              <m:m>
                <m:mPr>
                  <m:mcs>
                    <m:mc>
                      <m:mcPr>
                        <m:count m:val="1"/>
                        <m:mcJc m:val="center"/>
                      </m:mcPr>
                    </m:mc>
                  </m:mcs>
                  <m:ctrlPr>
                    <w:ins w:id="204" w:author="Bryson, Leah" w:date="2021-06-25T14:36:00Z">
                      <w:rPr>
                        <w:rFonts w:ascii="Cambria Math" w:hAnsi="Cambria Math"/>
                        <w:i/>
                        <w:szCs w:val="24"/>
                        <w:lang w:val="en-US"/>
                        <w:rPrChange w:id="205" w:author="Bryson, Leah" w:date="2021-06-25T14:39:00Z">
                          <w:rPr>
                            <w:rFonts w:ascii="Cambria Math" w:hAnsi="Cambria Math"/>
                            <w:i/>
                            <w:sz w:val="24"/>
                            <w:szCs w:val="24"/>
                            <w:lang w:val="en-US"/>
                          </w:rPr>
                        </w:rPrChange>
                      </w:rPr>
                    </w:ins>
                  </m:ctrlPr>
                </m:mPr>
                <m:mr>
                  <m:e>
                    <m:sSub>
                      <m:sSubPr>
                        <m:ctrlPr>
                          <w:ins w:id="206" w:author="Bryson, Leah" w:date="2021-06-25T14:36:00Z">
                            <w:rPr>
                              <w:rFonts w:ascii="Cambria Math" w:hAnsi="Cambria Math"/>
                              <w:i/>
                              <w:szCs w:val="24"/>
                              <w:lang w:val="en-US"/>
                              <w:rPrChange w:id="207" w:author="Bryson, Leah" w:date="2021-06-25T14:39:00Z">
                                <w:rPr>
                                  <w:rFonts w:ascii="Cambria Math" w:hAnsi="Cambria Math"/>
                                  <w:i/>
                                  <w:sz w:val="24"/>
                                  <w:szCs w:val="24"/>
                                  <w:lang w:val="en-US"/>
                                </w:rPr>
                              </w:rPrChange>
                            </w:rPr>
                          </w:ins>
                        </m:ctrlPr>
                      </m:sSubPr>
                      <m:e>
                        <m:r>
                          <w:ins w:id="208" w:author="Bryson, Leah" w:date="2021-06-25T14:36:00Z">
                            <w:rPr>
                              <w:rFonts w:ascii="Cambria Math" w:hAnsi="Cambria Math"/>
                              <w:szCs w:val="24"/>
                              <w:lang w:val="en-US"/>
                              <w:rPrChange w:id="209" w:author="Bryson, Leah" w:date="2021-06-25T14:39:00Z">
                                <w:rPr>
                                  <w:rFonts w:ascii="Cambria Math" w:hAnsi="Cambria Math"/>
                                  <w:sz w:val="24"/>
                                  <w:szCs w:val="24"/>
                                  <w:lang w:val="en-US"/>
                                </w:rPr>
                              </w:rPrChange>
                            </w:rPr>
                            <m:t>X</m:t>
                          </w:ins>
                        </m:r>
                      </m:e>
                      <m:sub>
                        <m:r>
                          <w:ins w:id="210" w:author="Bryson, Leah" w:date="2021-06-25T14:36:00Z">
                            <w:rPr>
                              <w:rFonts w:ascii="Cambria Math" w:hAnsi="Cambria Math"/>
                              <w:szCs w:val="24"/>
                              <w:lang w:val="en-US"/>
                              <w:rPrChange w:id="211" w:author="Bryson, Leah" w:date="2021-06-25T14:39:00Z">
                                <w:rPr>
                                  <w:rFonts w:ascii="Cambria Math" w:hAnsi="Cambria Math"/>
                                  <w:sz w:val="24"/>
                                  <w:szCs w:val="24"/>
                                  <w:lang w:val="en-US"/>
                                </w:rPr>
                              </w:rPrChange>
                            </w:rPr>
                            <m:t>t-</m:t>
                          </w:ins>
                        </m:r>
                        <m:r>
                          <w:ins w:id="212" w:author="Bryson, Leah" w:date="2021-06-25T14:36:00Z">
                            <w:rPr>
                              <w:rFonts w:ascii="Cambria Math" w:hAnsi="Cambria Math"/>
                              <w:szCs w:val="24"/>
                              <w:lang w:val="en-US"/>
                              <w:rPrChange w:id="213" w:author="Bryson, Leah" w:date="2021-06-25T14:39:00Z">
                                <w:rPr>
                                  <w:rFonts w:ascii="Cambria Math" w:hAnsi="Cambria Math"/>
                                  <w:sz w:val="24"/>
                                  <w:szCs w:val="24"/>
                                  <w:lang w:val="en-US"/>
                                </w:rPr>
                              </w:rPrChange>
                            </w:rPr>
                            <m:t>6</m:t>
                          </w:ins>
                        </m:r>
                      </m:sub>
                    </m:sSub>
                  </m:e>
                </m:mr>
                <m:mr>
                  <m:e>
                    <m:sSub>
                      <m:sSubPr>
                        <m:ctrlPr>
                          <w:ins w:id="214" w:author="Bryson, Leah" w:date="2021-06-25T14:36:00Z">
                            <w:rPr>
                              <w:rFonts w:ascii="Cambria Math" w:hAnsi="Cambria Math"/>
                              <w:i/>
                              <w:szCs w:val="24"/>
                              <w:lang w:val="en-US"/>
                              <w:rPrChange w:id="215" w:author="Bryson, Leah" w:date="2021-06-25T14:39:00Z">
                                <w:rPr>
                                  <w:rFonts w:ascii="Cambria Math" w:hAnsi="Cambria Math"/>
                                  <w:i/>
                                  <w:sz w:val="24"/>
                                  <w:szCs w:val="24"/>
                                  <w:lang w:val="en-US"/>
                                </w:rPr>
                              </w:rPrChange>
                            </w:rPr>
                          </w:ins>
                        </m:ctrlPr>
                      </m:sSubPr>
                      <m:e>
                        <m:r>
                          <w:ins w:id="216" w:author="Bryson, Leah" w:date="2021-06-25T14:36:00Z">
                            <w:rPr>
                              <w:rFonts w:ascii="Cambria Math" w:hAnsi="Cambria Math"/>
                              <w:szCs w:val="24"/>
                              <w:lang w:val="en-US"/>
                              <w:rPrChange w:id="217" w:author="Bryson, Leah" w:date="2021-06-25T14:39:00Z">
                                <w:rPr>
                                  <w:rFonts w:ascii="Cambria Math" w:hAnsi="Cambria Math"/>
                                  <w:sz w:val="24"/>
                                  <w:szCs w:val="24"/>
                                  <w:lang w:val="en-US"/>
                                </w:rPr>
                              </w:rPrChange>
                            </w:rPr>
                            <m:t>Y</m:t>
                          </w:ins>
                        </m:r>
                      </m:e>
                      <m:sub>
                        <m:r>
                          <w:ins w:id="218" w:author="Bryson, Leah" w:date="2021-06-25T14:36:00Z">
                            <w:rPr>
                              <w:rFonts w:ascii="Cambria Math" w:hAnsi="Cambria Math"/>
                              <w:szCs w:val="24"/>
                              <w:lang w:val="en-US"/>
                              <w:rPrChange w:id="219" w:author="Bryson, Leah" w:date="2021-06-25T14:39:00Z">
                                <w:rPr>
                                  <w:rFonts w:ascii="Cambria Math" w:hAnsi="Cambria Math"/>
                                  <w:sz w:val="24"/>
                                  <w:szCs w:val="24"/>
                                  <w:lang w:val="en-US"/>
                                </w:rPr>
                              </w:rPrChange>
                            </w:rPr>
                            <m:t>t-</m:t>
                          </w:ins>
                        </m:r>
                        <m:r>
                          <w:ins w:id="220" w:author="Bryson, Leah" w:date="2021-06-25T14:36:00Z">
                            <w:rPr>
                              <w:rFonts w:ascii="Cambria Math" w:hAnsi="Cambria Math"/>
                              <w:szCs w:val="24"/>
                              <w:lang w:val="en-US"/>
                              <w:rPrChange w:id="221" w:author="Bryson, Leah" w:date="2021-06-25T14:39:00Z">
                                <w:rPr>
                                  <w:rFonts w:ascii="Cambria Math" w:hAnsi="Cambria Math"/>
                                  <w:sz w:val="24"/>
                                  <w:szCs w:val="24"/>
                                  <w:lang w:val="en-US"/>
                                </w:rPr>
                              </w:rPrChange>
                            </w:rPr>
                            <m:t>6</m:t>
                          </w:ins>
                        </m:r>
                      </m:sub>
                    </m:sSub>
                  </m:e>
                </m:mr>
              </m:m>
            </m:e>
          </m:d>
          <m:r>
            <w:ins w:id="222" w:author="Bryson, Leah" w:date="2021-06-25T14:36:00Z">
              <w:rPr>
                <w:rFonts w:ascii="Cambria Math" w:hAnsi="Cambria Math"/>
                <w:szCs w:val="24"/>
                <w:lang w:val="en-US"/>
                <w:rPrChange w:id="223" w:author="Bryson, Leah" w:date="2021-06-25T14:39:00Z">
                  <w:rPr>
                    <w:rFonts w:ascii="Cambria Math" w:hAnsi="Cambria Math"/>
                    <w:sz w:val="24"/>
                    <w:szCs w:val="24"/>
                    <w:lang w:val="en-US"/>
                  </w:rPr>
                </w:rPrChange>
              </w:rPr>
              <m:t>+</m:t>
            </w:ins>
          </m:r>
          <m:d>
            <m:dPr>
              <m:ctrlPr>
                <w:ins w:id="224" w:author="Bryson, Leah" w:date="2021-06-25T14:36:00Z">
                  <w:rPr>
                    <w:rFonts w:ascii="Cambria Math" w:hAnsi="Cambria Math"/>
                    <w:i/>
                    <w:szCs w:val="24"/>
                    <w:lang w:val="en-US"/>
                    <w:rPrChange w:id="225" w:author="Bryson, Leah" w:date="2021-06-25T14:39:00Z">
                      <w:rPr>
                        <w:rFonts w:ascii="Cambria Math" w:hAnsi="Cambria Math"/>
                        <w:i/>
                        <w:sz w:val="24"/>
                        <w:szCs w:val="24"/>
                        <w:lang w:val="en-US"/>
                      </w:rPr>
                    </w:rPrChange>
                  </w:rPr>
                </w:ins>
              </m:ctrlPr>
            </m:dPr>
            <m:e>
              <m:m>
                <m:mPr>
                  <m:mcs>
                    <m:mc>
                      <m:mcPr>
                        <m:count m:val="2"/>
                        <m:mcJc m:val="center"/>
                      </m:mcPr>
                    </m:mc>
                  </m:mcs>
                  <m:ctrlPr>
                    <w:ins w:id="226" w:author="Bryson, Leah" w:date="2021-06-25T14:36:00Z">
                      <w:rPr>
                        <w:rFonts w:ascii="Cambria Math" w:hAnsi="Cambria Math"/>
                        <w:i/>
                        <w:szCs w:val="24"/>
                        <w:lang w:val="en-US"/>
                        <w:rPrChange w:id="227" w:author="Bryson, Leah" w:date="2021-06-25T14:39:00Z">
                          <w:rPr>
                            <w:rFonts w:ascii="Cambria Math" w:hAnsi="Cambria Math"/>
                            <w:i/>
                            <w:sz w:val="24"/>
                            <w:szCs w:val="24"/>
                            <w:lang w:val="en-US"/>
                          </w:rPr>
                        </w:rPrChange>
                      </w:rPr>
                    </w:ins>
                  </m:ctrlPr>
                </m:mPr>
                <m:mr>
                  <m:e>
                    <m:r>
                      <w:ins w:id="228" w:author="Bryson, Leah" w:date="2021-06-25T14:36:00Z">
                        <w:rPr>
                          <w:rFonts w:ascii="Cambria Math" w:hAnsi="Cambria Math"/>
                          <w:szCs w:val="24"/>
                          <w:lang w:val="en-US"/>
                          <w:rPrChange w:id="229" w:author="Bryson, Leah" w:date="2021-06-25T14:39:00Z">
                            <w:rPr>
                              <w:rFonts w:ascii="Cambria Math" w:hAnsi="Cambria Math"/>
                              <w:sz w:val="24"/>
                              <w:szCs w:val="24"/>
                              <w:lang w:val="en-US"/>
                            </w:rPr>
                          </w:rPrChange>
                        </w:rPr>
                        <m:t>0</m:t>
                      </w:ins>
                    </m:r>
                  </m:e>
                  <m:e>
                    <m:r>
                      <w:ins w:id="230" w:author="Bryson, Leah" w:date="2021-06-25T14:36:00Z">
                        <w:rPr>
                          <w:rFonts w:ascii="Cambria Math" w:hAnsi="Cambria Math"/>
                          <w:szCs w:val="24"/>
                          <w:lang w:val="en-US"/>
                          <w:rPrChange w:id="231" w:author="Bryson, Leah" w:date="2021-06-25T14:39:00Z">
                            <w:rPr>
                              <w:rFonts w:ascii="Cambria Math" w:hAnsi="Cambria Math"/>
                              <w:sz w:val="24"/>
                              <w:szCs w:val="24"/>
                              <w:lang w:val="en-US"/>
                            </w:rPr>
                          </w:rPrChange>
                        </w:rPr>
                        <m:t>0</m:t>
                      </w:ins>
                    </m:r>
                    <m:r>
                      <w:ins w:id="232" w:author="Bryson, Leah" w:date="2021-06-25T14:38:00Z">
                        <w:rPr>
                          <w:rFonts w:ascii="Cambria Math" w:hAnsi="Cambria Math"/>
                          <w:szCs w:val="24"/>
                          <w:lang w:val="en-US"/>
                          <w:rPrChange w:id="233" w:author="Bryson, Leah" w:date="2021-06-25T14:39:00Z">
                            <w:rPr>
                              <w:rFonts w:ascii="Cambria Math" w:hAnsi="Cambria Math"/>
                              <w:sz w:val="24"/>
                              <w:szCs w:val="24"/>
                              <w:lang w:val="en-US"/>
                            </w:rPr>
                          </w:rPrChange>
                        </w:rPr>
                        <m:t>.139</m:t>
                      </w:ins>
                    </m:r>
                  </m:e>
                </m:mr>
                <m:mr>
                  <m:e>
                    <m:r>
                      <w:ins w:id="234" w:author="Bryson, Leah" w:date="2021-06-25T14:39:00Z">
                        <w:rPr>
                          <w:rFonts w:ascii="Cambria Math" w:hAnsi="Cambria Math"/>
                          <w:szCs w:val="24"/>
                          <w:lang w:val="en-US"/>
                          <w:rPrChange w:id="235" w:author="Bryson, Leah" w:date="2021-06-25T14:39:00Z">
                            <w:rPr>
                              <w:rFonts w:ascii="Cambria Math" w:hAnsi="Cambria Math"/>
                              <w:sz w:val="24"/>
                              <w:szCs w:val="24"/>
                              <w:lang w:val="en-US"/>
                            </w:rPr>
                          </w:rPrChange>
                        </w:rPr>
                        <m:t>0</m:t>
                      </w:ins>
                    </m:r>
                  </m:e>
                  <m:e>
                    <m:r>
                      <w:ins w:id="236" w:author="Bryson, Leah" w:date="2021-06-25T14:39:00Z">
                        <w:rPr>
                          <w:rFonts w:ascii="Cambria Math" w:hAnsi="Cambria Math"/>
                          <w:szCs w:val="24"/>
                          <w:lang w:val="en-US"/>
                          <w:rPrChange w:id="237" w:author="Bryson, Leah" w:date="2021-06-25T14:39:00Z">
                            <w:rPr>
                              <w:rFonts w:ascii="Cambria Math" w:hAnsi="Cambria Math"/>
                              <w:sz w:val="24"/>
                              <w:szCs w:val="24"/>
                              <w:lang w:val="en-US"/>
                            </w:rPr>
                          </w:rPrChange>
                        </w:rPr>
                        <m:t>-0.609</m:t>
                      </w:ins>
                    </m:r>
                  </m:e>
                </m:mr>
              </m:m>
            </m:e>
          </m:d>
          <m:d>
            <m:dPr>
              <m:ctrlPr>
                <w:ins w:id="238" w:author="Bryson, Leah" w:date="2021-06-25T14:36:00Z">
                  <w:rPr>
                    <w:rFonts w:ascii="Cambria Math" w:hAnsi="Cambria Math"/>
                    <w:i/>
                    <w:szCs w:val="24"/>
                    <w:lang w:val="en-US"/>
                    <w:rPrChange w:id="239" w:author="Bryson, Leah" w:date="2021-06-25T14:39:00Z">
                      <w:rPr>
                        <w:rFonts w:ascii="Cambria Math" w:hAnsi="Cambria Math"/>
                        <w:i/>
                        <w:sz w:val="24"/>
                        <w:szCs w:val="24"/>
                        <w:lang w:val="en-US"/>
                      </w:rPr>
                    </w:rPrChange>
                  </w:rPr>
                </w:ins>
              </m:ctrlPr>
            </m:dPr>
            <m:e>
              <m:m>
                <m:mPr>
                  <m:mcs>
                    <m:mc>
                      <m:mcPr>
                        <m:count m:val="1"/>
                        <m:mcJc m:val="center"/>
                      </m:mcPr>
                    </m:mc>
                  </m:mcs>
                  <m:ctrlPr>
                    <w:ins w:id="240" w:author="Bryson, Leah" w:date="2021-06-25T14:36:00Z">
                      <w:rPr>
                        <w:rFonts w:ascii="Cambria Math" w:hAnsi="Cambria Math"/>
                        <w:i/>
                        <w:szCs w:val="24"/>
                        <w:lang w:val="en-US"/>
                        <w:rPrChange w:id="241" w:author="Bryson, Leah" w:date="2021-06-25T14:39:00Z">
                          <w:rPr>
                            <w:rFonts w:ascii="Cambria Math" w:hAnsi="Cambria Math"/>
                            <w:i/>
                            <w:sz w:val="24"/>
                            <w:szCs w:val="24"/>
                            <w:lang w:val="en-US"/>
                          </w:rPr>
                        </w:rPrChange>
                      </w:rPr>
                    </w:ins>
                  </m:ctrlPr>
                </m:mPr>
                <m:mr>
                  <m:e>
                    <m:sSub>
                      <m:sSubPr>
                        <m:ctrlPr>
                          <w:ins w:id="242" w:author="Bryson, Leah" w:date="2021-06-25T14:36:00Z">
                            <w:rPr>
                              <w:rFonts w:ascii="Cambria Math" w:hAnsi="Cambria Math"/>
                              <w:i/>
                              <w:szCs w:val="24"/>
                              <w:lang w:val="en-US"/>
                              <w:rPrChange w:id="243" w:author="Bryson, Leah" w:date="2021-06-25T14:39:00Z">
                                <w:rPr>
                                  <w:rFonts w:ascii="Cambria Math" w:hAnsi="Cambria Math"/>
                                  <w:i/>
                                  <w:sz w:val="24"/>
                                  <w:szCs w:val="24"/>
                                  <w:lang w:val="en-US"/>
                                </w:rPr>
                              </w:rPrChange>
                            </w:rPr>
                          </w:ins>
                        </m:ctrlPr>
                      </m:sSubPr>
                      <m:e>
                        <m:r>
                          <w:ins w:id="244" w:author="Bryson, Leah" w:date="2021-06-25T14:36:00Z">
                            <w:rPr>
                              <w:rFonts w:ascii="Cambria Math" w:hAnsi="Cambria Math"/>
                              <w:szCs w:val="24"/>
                              <w:lang w:val="en-US"/>
                              <w:rPrChange w:id="245" w:author="Bryson, Leah" w:date="2021-06-25T14:39:00Z">
                                <w:rPr>
                                  <w:rFonts w:ascii="Cambria Math" w:hAnsi="Cambria Math"/>
                                  <w:sz w:val="24"/>
                                  <w:szCs w:val="24"/>
                                  <w:lang w:val="en-US"/>
                                </w:rPr>
                              </w:rPrChange>
                            </w:rPr>
                            <m:t>X</m:t>
                          </w:ins>
                        </m:r>
                      </m:e>
                      <m:sub>
                        <m:r>
                          <w:ins w:id="246" w:author="Bryson, Leah" w:date="2021-06-25T14:36:00Z">
                            <w:rPr>
                              <w:rFonts w:ascii="Cambria Math" w:hAnsi="Cambria Math"/>
                              <w:szCs w:val="24"/>
                              <w:lang w:val="en-US"/>
                              <w:rPrChange w:id="247" w:author="Bryson, Leah" w:date="2021-06-25T14:39:00Z">
                                <w:rPr>
                                  <w:rFonts w:ascii="Cambria Math" w:hAnsi="Cambria Math"/>
                                  <w:sz w:val="24"/>
                                  <w:szCs w:val="24"/>
                                  <w:lang w:val="en-US"/>
                                </w:rPr>
                              </w:rPrChange>
                            </w:rPr>
                            <m:t>t-</m:t>
                          </w:ins>
                        </m:r>
                        <m:r>
                          <w:ins w:id="248" w:author="Bryson, Leah" w:date="2021-06-25T14:36:00Z">
                            <w:rPr>
                              <w:rFonts w:ascii="Cambria Math" w:hAnsi="Cambria Math"/>
                              <w:szCs w:val="24"/>
                              <w:lang w:val="en-US"/>
                              <w:rPrChange w:id="249" w:author="Bryson, Leah" w:date="2021-06-25T14:39:00Z">
                                <w:rPr>
                                  <w:rFonts w:ascii="Cambria Math" w:hAnsi="Cambria Math"/>
                                  <w:sz w:val="24"/>
                                  <w:szCs w:val="24"/>
                                  <w:lang w:val="en-US"/>
                                </w:rPr>
                              </w:rPrChange>
                            </w:rPr>
                            <m:t>7</m:t>
                          </w:ins>
                        </m:r>
                      </m:sub>
                    </m:sSub>
                  </m:e>
                </m:mr>
                <m:mr>
                  <m:e>
                    <m:sSub>
                      <m:sSubPr>
                        <m:ctrlPr>
                          <w:ins w:id="250" w:author="Bryson, Leah" w:date="2021-06-25T14:36:00Z">
                            <w:rPr>
                              <w:rFonts w:ascii="Cambria Math" w:hAnsi="Cambria Math"/>
                              <w:i/>
                              <w:szCs w:val="24"/>
                              <w:lang w:val="en-US"/>
                              <w:rPrChange w:id="251" w:author="Bryson, Leah" w:date="2021-06-25T14:39:00Z">
                                <w:rPr>
                                  <w:rFonts w:ascii="Cambria Math" w:hAnsi="Cambria Math"/>
                                  <w:i/>
                                  <w:sz w:val="24"/>
                                  <w:szCs w:val="24"/>
                                  <w:lang w:val="en-US"/>
                                </w:rPr>
                              </w:rPrChange>
                            </w:rPr>
                          </w:ins>
                        </m:ctrlPr>
                      </m:sSubPr>
                      <m:e>
                        <m:r>
                          <w:ins w:id="252" w:author="Bryson, Leah" w:date="2021-06-25T14:36:00Z">
                            <w:rPr>
                              <w:rFonts w:ascii="Cambria Math" w:hAnsi="Cambria Math"/>
                              <w:szCs w:val="24"/>
                              <w:lang w:val="en-US"/>
                              <w:rPrChange w:id="253" w:author="Bryson, Leah" w:date="2021-06-25T14:39:00Z">
                                <w:rPr>
                                  <w:rFonts w:ascii="Cambria Math" w:hAnsi="Cambria Math"/>
                                  <w:sz w:val="24"/>
                                  <w:szCs w:val="24"/>
                                  <w:lang w:val="en-US"/>
                                </w:rPr>
                              </w:rPrChange>
                            </w:rPr>
                            <m:t>Y</m:t>
                          </w:ins>
                        </m:r>
                      </m:e>
                      <m:sub>
                        <m:r>
                          <w:ins w:id="254" w:author="Bryson, Leah" w:date="2021-06-25T14:36:00Z">
                            <w:rPr>
                              <w:rFonts w:ascii="Cambria Math" w:hAnsi="Cambria Math"/>
                              <w:szCs w:val="24"/>
                              <w:lang w:val="en-US"/>
                              <w:rPrChange w:id="255" w:author="Bryson, Leah" w:date="2021-06-25T14:39:00Z">
                                <w:rPr>
                                  <w:rFonts w:ascii="Cambria Math" w:hAnsi="Cambria Math"/>
                                  <w:sz w:val="24"/>
                                  <w:szCs w:val="24"/>
                                  <w:lang w:val="en-US"/>
                                </w:rPr>
                              </w:rPrChange>
                            </w:rPr>
                            <m:t>t-</m:t>
                          </w:ins>
                        </m:r>
                        <m:r>
                          <w:ins w:id="256" w:author="Bryson, Leah" w:date="2021-06-25T14:36:00Z">
                            <w:rPr>
                              <w:rFonts w:ascii="Cambria Math" w:hAnsi="Cambria Math"/>
                              <w:szCs w:val="24"/>
                              <w:lang w:val="en-US"/>
                              <w:rPrChange w:id="257" w:author="Bryson, Leah" w:date="2021-06-25T14:39:00Z">
                                <w:rPr>
                                  <w:rFonts w:ascii="Cambria Math" w:hAnsi="Cambria Math"/>
                                  <w:sz w:val="24"/>
                                  <w:szCs w:val="24"/>
                                  <w:lang w:val="en-US"/>
                                </w:rPr>
                              </w:rPrChange>
                            </w:rPr>
                            <m:t>7</m:t>
                          </w:ins>
                        </m:r>
                      </m:sub>
                    </m:sSub>
                  </m:e>
                </m:mr>
              </m:m>
            </m:e>
          </m:d>
        </m:oMath>
      </m:oMathPara>
    </w:p>
    <w:p w14:paraId="253614C0" w14:textId="21BE6B1F" w:rsidR="00C34EE1" w:rsidRDefault="00C34EE1" w:rsidP="001160E7">
      <w:pPr>
        <w:rPr>
          <w:ins w:id="258" w:author="Bryson, Leah" w:date="2021-06-25T14:41:00Z"/>
          <w:sz w:val="24"/>
          <w:szCs w:val="24"/>
          <w:lang w:val="en-US"/>
        </w:rPr>
      </w:pPr>
    </w:p>
    <w:p w14:paraId="21204F58" w14:textId="742ADA16" w:rsidR="007C2438" w:rsidRDefault="007C2438" w:rsidP="001160E7">
      <w:pPr>
        <w:rPr>
          <w:sz w:val="24"/>
          <w:szCs w:val="24"/>
          <w:lang w:val="en-US"/>
        </w:rPr>
      </w:pPr>
      <w:ins w:id="259" w:author="Bryson, Leah" w:date="2021-06-25T14:41:00Z">
        <w:r>
          <w:rPr>
            <w:sz w:val="24"/>
            <w:szCs w:val="24"/>
            <w:lang w:val="en-US"/>
          </w:rPr>
          <w:t xml:space="preserve">We can see that X(prod) almost only depends  on the lagged price, whilst Y(price) </w:t>
        </w:r>
      </w:ins>
      <w:ins w:id="260" w:author="Bryson, Leah" w:date="2021-06-25T14:42:00Z">
        <w:r>
          <w:rPr>
            <w:sz w:val="24"/>
            <w:szCs w:val="24"/>
            <w:lang w:val="en-US"/>
          </w:rPr>
          <w:t xml:space="preserve">depends on both its own lags as well as lagged production. </w:t>
        </w:r>
      </w:ins>
    </w:p>
    <w:p w14:paraId="3D524A16" w14:textId="77777777" w:rsidR="001A417E" w:rsidRDefault="001A417E">
      <w:pPr>
        <w:rPr>
          <w:b/>
          <w:sz w:val="24"/>
          <w:szCs w:val="24"/>
          <w:lang w:val="en-US"/>
        </w:rPr>
      </w:pPr>
      <w:r>
        <w:rPr>
          <w:b/>
          <w:sz w:val="24"/>
          <w:szCs w:val="24"/>
          <w:lang w:val="en-US"/>
        </w:rPr>
        <w:br w:type="page"/>
      </w:r>
    </w:p>
    <w:p w14:paraId="33A6511A" w14:textId="7031B0A3" w:rsidR="00C34EE1" w:rsidRPr="001A417E" w:rsidRDefault="00C34EE1" w:rsidP="001160E7">
      <w:pPr>
        <w:rPr>
          <w:b/>
          <w:sz w:val="24"/>
          <w:szCs w:val="24"/>
          <w:lang w:val="en-US"/>
        </w:rPr>
      </w:pPr>
      <w:r w:rsidRPr="001A417E">
        <w:rPr>
          <w:b/>
          <w:sz w:val="24"/>
          <w:szCs w:val="24"/>
          <w:lang w:val="en-US"/>
        </w:rPr>
        <w:t>3.1 Model Diagnostics</w:t>
      </w:r>
    </w:p>
    <w:p w14:paraId="7DAC64DA" w14:textId="77777777" w:rsidR="00C34EE1" w:rsidRDefault="00C34EE1" w:rsidP="00C34EE1">
      <w:pPr>
        <w:rPr>
          <w:sz w:val="24"/>
          <w:szCs w:val="24"/>
          <w:lang w:val="en-US"/>
        </w:rPr>
      </w:pPr>
      <w:r>
        <w:rPr>
          <w:sz w:val="24"/>
          <w:szCs w:val="24"/>
          <w:lang w:val="en-US"/>
        </w:rPr>
        <w:t xml:space="preserve">In the VAR model, we assume that the residuals are uncorrelated, which needs to be tested by the </w:t>
      </w:r>
      <w:r w:rsidRPr="004A166A">
        <w:rPr>
          <w:i/>
          <w:iCs/>
          <w:sz w:val="24"/>
          <w:szCs w:val="24"/>
          <w:lang w:val="en-US"/>
        </w:rPr>
        <w:t>serial.test()</w:t>
      </w:r>
      <w:r>
        <w:rPr>
          <w:sz w:val="24"/>
          <w:szCs w:val="24"/>
          <w:lang w:val="en-US"/>
        </w:rPr>
        <w:t xml:space="preserve"> command in R. </w:t>
      </w:r>
      <w:r w:rsidRPr="001160E7">
        <w:rPr>
          <w:sz w:val="24"/>
          <w:szCs w:val="24"/>
          <w:lang w:val="en-US"/>
        </w:rPr>
        <w:t>This function computes the multivariate Portmanteau-test for serially correlated errors.</w:t>
      </w:r>
    </w:p>
    <w:p w14:paraId="59A5FF2C" w14:textId="77777777" w:rsidR="00C34EE1" w:rsidRDefault="00C34EE1" w:rsidP="00C34EE1">
      <w:pPr>
        <w:jc w:val="center"/>
        <w:rPr>
          <w:sz w:val="24"/>
          <w:szCs w:val="24"/>
          <w:lang w:val="en-US"/>
        </w:rPr>
      </w:pPr>
      <w:r>
        <w:rPr>
          <w:noProof/>
          <w:sz w:val="24"/>
          <w:szCs w:val="24"/>
          <w:lang w:val="de-AT" w:eastAsia="de-AT"/>
        </w:rPr>
        <w:drawing>
          <wp:inline distT="0" distB="0" distL="0" distR="0" wp14:anchorId="162F9402" wp14:editId="3A4DC22E">
            <wp:extent cx="4953000" cy="989356"/>
            <wp:effectExtent l="0" t="0" r="0" b="127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4953370" cy="989430"/>
                    </a:xfrm>
                    <a:prstGeom prst="rect">
                      <a:avLst/>
                    </a:prstGeom>
                  </pic:spPr>
                </pic:pic>
              </a:graphicData>
            </a:graphic>
          </wp:inline>
        </w:drawing>
      </w:r>
    </w:p>
    <w:p w14:paraId="0D777FBB" w14:textId="583B9044" w:rsidR="00C34EE1" w:rsidRPr="00DF22BB" w:rsidRDefault="00DF22BB" w:rsidP="00C34EE1">
      <w:pPr>
        <w:rPr>
          <w:sz w:val="24"/>
          <w:szCs w:val="24"/>
          <w:lang w:val="en-US"/>
        </w:rPr>
      </w:pPr>
      <w:r w:rsidRPr="00DF22BB">
        <w:rPr>
          <w:sz w:val="24"/>
          <w:szCs w:val="24"/>
          <w:lang w:val="en-US"/>
        </w:rPr>
        <w:t xml:space="preserve">The </w:t>
      </w:r>
      <w:r>
        <w:rPr>
          <w:sz w:val="24"/>
          <w:szCs w:val="24"/>
          <w:lang w:val="en-US"/>
        </w:rPr>
        <w:t>H0</w:t>
      </w:r>
      <w:r w:rsidRPr="00DF22BB">
        <w:rPr>
          <w:sz w:val="24"/>
          <w:szCs w:val="24"/>
          <w:lang w:val="en-US"/>
        </w:rPr>
        <w:t xml:space="preserve"> for this test is that </w:t>
      </w:r>
      <w:r>
        <w:rPr>
          <w:sz w:val="24"/>
          <w:szCs w:val="24"/>
          <w:lang w:val="en-US"/>
        </w:rPr>
        <w:t>e</w:t>
      </w:r>
      <w:r w:rsidRPr="00DF22BB">
        <w:rPr>
          <w:sz w:val="24"/>
          <w:szCs w:val="24"/>
          <w:lang w:val="en-US"/>
        </w:rPr>
        <w:t xml:space="preserve">rrors have no serial correlation whereas the </w:t>
      </w:r>
      <w:r>
        <w:rPr>
          <w:sz w:val="24"/>
          <w:szCs w:val="24"/>
          <w:lang w:val="en-US"/>
        </w:rPr>
        <w:t>H1</w:t>
      </w:r>
      <w:r w:rsidRPr="00DF22BB">
        <w:rPr>
          <w:sz w:val="24"/>
          <w:szCs w:val="24"/>
          <w:lang w:val="en-US"/>
        </w:rPr>
        <w:t xml:space="preserve"> is </w:t>
      </w:r>
      <w:r>
        <w:rPr>
          <w:sz w:val="24"/>
          <w:szCs w:val="24"/>
          <w:lang w:val="en-US"/>
        </w:rPr>
        <w:t>e</w:t>
      </w:r>
      <w:r w:rsidRPr="00DF22BB">
        <w:rPr>
          <w:sz w:val="24"/>
          <w:szCs w:val="24"/>
          <w:lang w:val="en-US"/>
        </w:rPr>
        <w:t xml:space="preserve">rrors have a serial correlation. </w:t>
      </w:r>
      <w:r>
        <w:rPr>
          <w:sz w:val="24"/>
          <w:szCs w:val="24"/>
          <w:lang w:val="en-US"/>
        </w:rPr>
        <w:t xml:space="preserve">We </w:t>
      </w:r>
      <w:r w:rsidRPr="00DF22BB">
        <w:rPr>
          <w:sz w:val="24"/>
          <w:szCs w:val="24"/>
          <w:lang w:val="en-US"/>
        </w:rPr>
        <w:t>fail to reject the null hypothesis and conclude that errors have indeed no serial correlation.</w:t>
      </w:r>
    </w:p>
    <w:p w14:paraId="3806449F" w14:textId="2E4398DE" w:rsidR="004E3884" w:rsidRPr="004E3884" w:rsidRDefault="00652B79" w:rsidP="00C34EE1">
      <w:pPr>
        <w:rPr>
          <w:sz w:val="24"/>
          <w:szCs w:val="24"/>
          <w:lang w:val="en-US"/>
        </w:rPr>
      </w:pPr>
      <w:r w:rsidRPr="00DF22BB">
        <w:rPr>
          <w:rFonts w:cs="Segoe UI"/>
          <w:color w:val="242729"/>
          <w:sz w:val="23"/>
          <w:szCs w:val="23"/>
          <w:shd w:val="clear" w:color="auto" w:fill="FFFFFF"/>
          <w:lang w:val="en-US"/>
        </w:rPr>
        <w:t xml:space="preserve">Furthermore, we want to test for Granger causality, which basically </w:t>
      </w:r>
      <w:r w:rsidR="00022AE2" w:rsidRPr="00DF22BB">
        <w:rPr>
          <w:rFonts w:cs="Segoe UI"/>
          <w:color w:val="242729"/>
          <w:sz w:val="23"/>
          <w:szCs w:val="23"/>
          <w:shd w:val="clear" w:color="auto" w:fill="FFFFFF"/>
          <w:lang w:val="en-US"/>
        </w:rPr>
        <w:t xml:space="preserve">tests if using the lagged values of </w:t>
      </w:r>
      <w:r w:rsidR="001148BA" w:rsidRPr="00DF22BB">
        <w:rPr>
          <w:rFonts w:cs="Segoe UI"/>
          <w:color w:val="242729"/>
          <w:sz w:val="23"/>
          <w:szCs w:val="23"/>
          <w:shd w:val="clear" w:color="auto" w:fill="FFFFFF"/>
          <w:lang w:val="en-US"/>
        </w:rPr>
        <w:t>the oil</w:t>
      </w:r>
      <w:r w:rsidR="00E53160">
        <w:rPr>
          <w:rFonts w:cs="Segoe UI"/>
          <w:color w:val="242729"/>
          <w:sz w:val="23"/>
          <w:szCs w:val="23"/>
          <w:shd w:val="clear" w:color="auto" w:fill="FFFFFF"/>
          <w:lang w:val="en-US"/>
        </w:rPr>
        <w:t xml:space="preserve"> </w:t>
      </w:r>
      <w:r w:rsidR="001148BA" w:rsidRPr="00DF22BB">
        <w:rPr>
          <w:rFonts w:cs="Segoe UI"/>
          <w:color w:val="242729"/>
          <w:sz w:val="23"/>
          <w:szCs w:val="23"/>
          <w:shd w:val="clear" w:color="auto" w:fill="FFFFFF"/>
          <w:lang w:val="en-US"/>
        </w:rPr>
        <w:t>price</w:t>
      </w:r>
      <w:r w:rsidR="00022AE2" w:rsidRPr="00DF22BB">
        <w:rPr>
          <w:rFonts w:cs="Segoe UI"/>
          <w:color w:val="242729"/>
          <w:sz w:val="23"/>
          <w:szCs w:val="23"/>
          <w:shd w:val="clear" w:color="auto" w:fill="FFFFFF"/>
          <w:lang w:val="en-US"/>
        </w:rPr>
        <w:t xml:space="preserve"> to forecast </w:t>
      </w:r>
      <w:r w:rsidR="001148BA" w:rsidRPr="00DF22BB">
        <w:rPr>
          <w:rFonts w:cs="Segoe UI"/>
          <w:color w:val="242729"/>
          <w:sz w:val="23"/>
          <w:szCs w:val="23"/>
          <w:shd w:val="clear" w:color="auto" w:fill="FFFFFF"/>
          <w:lang w:val="en-US"/>
        </w:rPr>
        <w:t>production</w:t>
      </w:r>
      <w:r w:rsidR="00022AE2" w:rsidRPr="00DF22BB">
        <w:rPr>
          <w:rFonts w:cs="Segoe UI"/>
          <w:color w:val="242729"/>
          <w:sz w:val="23"/>
          <w:szCs w:val="23"/>
          <w:shd w:val="clear" w:color="auto" w:fill="FFFFFF"/>
          <w:lang w:val="en-US"/>
        </w:rPr>
        <w:t xml:space="preserve"> delivers a better forecast than only using the lagged values of the p</w:t>
      </w:r>
      <w:r w:rsidR="001148BA" w:rsidRPr="00DF22BB">
        <w:rPr>
          <w:rFonts w:cs="Segoe UI"/>
          <w:color w:val="242729"/>
          <w:sz w:val="23"/>
          <w:szCs w:val="23"/>
          <w:shd w:val="clear" w:color="auto" w:fill="FFFFFF"/>
          <w:lang w:val="en-US"/>
        </w:rPr>
        <w:t>roduction</w:t>
      </w:r>
      <w:r w:rsidR="00022AE2" w:rsidRPr="00DF22BB">
        <w:rPr>
          <w:rFonts w:cs="Segoe UI"/>
          <w:color w:val="242729"/>
          <w:sz w:val="23"/>
          <w:szCs w:val="23"/>
          <w:shd w:val="clear" w:color="auto" w:fill="FFFFFF"/>
          <w:lang w:val="en-US"/>
        </w:rPr>
        <w:t xml:space="preserve"> and vice versa</w:t>
      </w:r>
      <w:r w:rsidR="00022AE2" w:rsidRPr="00DF22BB">
        <w:rPr>
          <w:sz w:val="24"/>
          <w:szCs w:val="24"/>
          <w:lang w:val="en-US"/>
        </w:rPr>
        <w:t>.</w:t>
      </w:r>
      <w:r w:rsidR="00C34EE1" w:rsidRPr="00DF22BB">
        <w:rPr>
          <w:sz w:val="24"/>
          <w:szCs w:val="24"/>
          <w:lang w:val="en-US"/>
        </w:rPr>
        <w:t xml:space="preserve"> </w:t>
      </w:r>
      <w:r w:rsidR="00022AE2" w:rsidRPr="00DF22BB">
        <w:rPr>
          <w:sz w:val="24"/>
          <w:szCs w:val="24"/>
          <w:lang w:val="en-US"/>
        </w:rPr>
        <w:t>W</w:t>
      </w:r>
      <w:r w:rsidRPr="00DF22BB">
        <w:rPr>
          <w:sz w:val="24"/>
          <w:szCs w:val="24"/>
          <w:lang w:val="en-US"/>
        </w:rPr>
        <w:t xml:space="preserve">e use the R command </w:t>
      </w:r>
      <w:r w:rsidRPr="00DF22BB">
        <w:rPr>
          <w:i/>
          <w:iCs/>
          <w:sz w:val="24"/>
          <w:szCs w:val="24"/>
          <w:lang w:val="en-US"/>
        </w:rPr>
        <w:t>causality</w:t>
      </w:r>
      <w:r w:rsidR="00022AE2" w:rsidRPr="00DF22BB">
        <w:rPr>
          <w:i/>
          <w:iCs/>
          <w:sz w:val="24"/>
          <w:szCs w:val="24"/>
          <w:lang w:val="en-US"/>
        </w:rPr>
        <w:t>()</w:t>
      </w:r>
      <w:r w:rsidR="004E3884">
        <w:rPr>
          <w:sz w:val="24"/>
          <w:szCs w:val="24"/>
          <w:lang w:val="en-US"/>
        </w:rPr>
        <w:t>, which uses a F-type Granger causality test and a Wald-type (testing for nonzero correlation</w:t>
      </w:r>
      <w:r w:rsidRPr="00DF22BB">
        <w:rPr>
          <w:sz w:val="24"/>
          <w:szCs w:val="24"/>
          <w:lang w:val="en-US"/>
        </w:rPr>
        <w:t xml:space="preserve"> </w:t>
      </w:r>
      <w:r w:rsidR="004E3884" w:rsidRPr="004E3884">
        <w:rPr>
          <w:sz w:val="24"/>
          <w:szCs w:val="24"/>
          <w:lang w:val="en-US"/>
        </w:rPr>
        <w:t>between the error processes of the cause and effect variables</w:t>
      </w:r>
      <w:r w:rsidR="004E3884">
        <w:rPr>
          <w:sz w:val="24"/>
          <w:szCs w:val="24"/>
          <w:lang w:val="en-US"/>
        </w:rPr>
        <w:t>)</w:t>
      </w:r>
      <w:r w:rsidR="004E3884" w:rsidRPr="00DF22BB">
        <w:rPr>
          <w:sz w:val="24"/>
          <w:szCs w:val="24"/>
          <w:lang w:val="en-US"/>
        </w:rPr>
        <w:t xml:space="preserve"> </w:t>
      </w:r>
      <w:r w:rsidRPr="00DF22BB">
        <w:rPr>
          <w:sz w:val="24"/>
          <w:szCs w:val="24"/>
          <w:lang w:val="en-US"/>
        </w:rPr>
        <w:t>to test for Granger causality between our variables</w:t>
      </w:r>
      <w:r w:rsidR="00E53160">
        <w:rPr>
          <w:sz w:val="24"/>
          <w:szCs w:val="24"/>
          <w:lang w:val="en-US"/>
        </w:rPr>
        <w:t>.</w:t>
      </w:r>
      <w:r w:rsidRPr="00DF22BB">
        <w:rPr>
          <w:sz w:val="24"/>
          <w:szCs w:val="24"/>
          <w:lang w:val="en-US"/>
        </w:rPr>
        <w:t xml:space="preserve"> </w:t>
      </w:r>
      <w:r w:rsidR="00E53160">
        <w:rPr>
          <w:sz w:val="24"/>
          <w:szCs w:val="24"/>
          <w:lang w:val="en-US"/>
        </w:rPr>
        <w:t>W</w:t>
      </w:r>
      <w:r w:rsidR="00C34EE1" w:rsidRPr="00DF22BB">
        <w:rPr>
          <w:sz w:val="24"/>
          <w:szCs w:val="24"/>
          <w:lang w:val="en-US"/>
        </w:rPr>
        <w:t>e get the following results:</w:t>
      </w:r>
    </w:p>
    <w:p w14:paraId="051FF7FD" w14:textId="77777777" w:rsidR="00C34EE1" w:rsidRDefault="00C34EE1" w:rsidP="00C34EE1">
      <w:pPr>
        <w:rPr>
          <w:sz w:val="24"/>
          <w:szCs w:val="24"/>
          <w:lang w:val="en-US"/>
        </w:rPr>
      </w:pPr>
      <w:r>
        <w:rPr>
          <w:noProof/>
          <w:sz w:val="24"/>
          <w:szCs w:val="24"/>
          <w:lang w:val="de-AT" w:eastAsia="de-AT"/>
        </w:rPr>
        <w:drawing>
          <wp:inline distT="0" distB="0" distL="0" distR="0" wp14:anchorId="541F340E" wp14:editId="4C1CD2A7">
            <wp:extent cx="5760720" cy="9823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32">
                      <a:extLst>
                        <a:ext uri="{28A0092B-C50C-407E-A947-70E740481C1C}">
                          <a14:useLocalDpi xmlns:a14="http://schemas.microsoft.com/office/drawing/2010/main" val="0"/>
                        </a:ext>
                      </a:extLst>
                    </a:blip>
                    <a:stretch>
                      <a:fillRect/>
                    </a:stretch>
                  </pic:blipFill>
                  <pic:spPr>
                    <a:xfrm>
                      <a:off x="0" y="0"/>
                      <a:ext cx="5760720" cy="982345"/>
                    </a:xfrm>
                    <a:prstGeom prst="rect">
                      <a:avLst/>
                    </a:prstGeom>
                  </pic:spPr>
                </pic:pic>
              </a:graphicData>
            </a:graphic>
          </wp:inline>
        </w:drawing>
      </w:r>
    </w:p>
    <w:p w14:paraId="367954DD" w14:textId="5C7BFCD3" w:rsidR="00C34EE1" w:rsidRDefault="00C34EE1" w:rsidP="00C34EE1">
      <w:pPr>
        <w:rPr>
          <w:sz w:val="24"/>
          <w:szCs w:val="24"/>
          <w:lang w:val="en-US"/>
        </w:rPr>
      </w:pPr>
      <w:r>
        <w:rPr>
          <w:sz w:val="24"/>
          <w:szCs w:val="24"/>
          <w:lang w:val="en-US"/>
        </w:rPr>
        <w:t xml:space="preserve">and </w:t>
      </w:r>
    </w:p>
    <w:p w14:paraId="67B985B7" w14:textId="77777777" w:rsidR="00C34EE1" w:rsidRDefault="00C34EE1" w:rsidP="00C34EE1">
      <w:pPr>
        <w:rPr>
          <w:sz w:val="24"/>
          <w:szCs w:val="24"/>
          <w:lang w:val="en-US"/>
        </w:rPr>
      </w:pPr>
      <w:r>
        <w:rPr>
          <w:noProof/>
          <w:sz w:val="24"/>
          <w:szCs w:val="24"/>
          <w:lang w:val="de-AT" w:eastAsia="de-AT"/>
        </w:rPr>
        <w:drawing>
          <wp:inline distT="0" distB="0" distL="0" distR="0" wp14:anchorId="08CA3B25" wp14:editId="514BB230">
            <wp:extent cx="5760720" cy="988060"/>
            <wp:effectExtent l="0" t="0" r="0" b="254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3">
                      <a:extLst>
                        <a:ext uri="{28A0092B-C50C-407E-A947-70E740481C1C}">
                          <a14:useLocalDpi xmlns:a14="http://schemas.microsoft.com/office/drawing/2010/main" val="0"/>
                        </a:ext>
                      </a:extLst>
                    </a:blip>
                    <a:stretch>
                      <a:fillRect/>
                    </a:stretch>
                  </pic:blipFill>
                  <pic:spPr>
                    <a:xfrm>
                      <a:off x="0" y="0"/>
                      <a:ext cx="5760720" cy="988060"/>
                    </a:xfrm>
                    <a:prstGeom prst="rect">
                      <a:avLst/>
                    </a:prstGeom>
                  </pic:spPr>
                </pic:pic>
              </a:graphicData>
            </a:graphic>
          </wp:inline>
        </w:drawing>
      </w:r>
    </w:p>
    <w:p w14:paraId="04DAF1C7" w14:textId="3D6913E8" w:rsidR="00016D30" w:rsidRDefault="00B9552D">
      <w:pPr>
        <w:rPr>
          <w:sz w:val="24"/>
          <w:szCs w:val="24"/>
          <w:lang w:val="en-US"/>
        </w:rPr>
      </w:pPr>
      <w:r>
        <w:rPr>
          <w:sz w:val="24"/>
          <w:szCs w:val="24"/>
          <w:lang w:val="en-US"/>
        </w:rPr>
        <w:t xml:space="preserve">We can see that the p-values are significant on a 5 % level, which means that production depends on lagged values of the price and the price depends on lagged values of production. </w:t>
      </w:r>
      <w:r w:rsidR="00016D30">
        <w:rPr>
          <w:sz w:val="24"/>
          <w:szCs w:val="24"/>
          <w:lang w:val="en-US"/>
        </w:rPr>
        <w:br w:type="page"/>
      </w:r>
    </w:p>
    <w:p w14:paraId="757AF71C" w14:textId="372D6690" w:rsidR="001148BA" w:rsidRPr="001A417E" w:rsidRDefault="001148BA" w:rsidP="001148BA">
      <w:pPr>
        <w:rPr>
          <w:b/>
          <w:sz w:val="24"/>
          <w:szCs w:val="24"/>
          <w:lang w:val="en-US"/>
        </w:rPr>
      </w:pPr>
      <w:r w:rsidRPr="001A417E">
        <w:rPr>
          <w:b/>
          <w:sz w:val="24"/>
          <w:szCs w:val="24"/>
          <w:lang w:val="en-US"/>
        </w:rPr>
        <w:t>3.2 Impulse Response function</w:t>
      </w:r>
    </w:p>
    <w:p w14:paraId="037DEDDF" w14:textId="1AC76446" w:rsidR="00B9552D" w:rsidRDefault="00016D30" w:rsidP="00B9552D">
      <w:pPr>
        <w:rPr>
          <w:sz w:val="24"/>
          <w:szCs w:val="24"/>
          <w:lang w:val="en-US"/>
        </w:rPr>
      </w:pPr>
      <w:r>
        <w:rPr>
          <w:noProof/>
          <w:sz w:val="24"/>
          <w:szCs w:val="24"/>
          <w:lang w:val="de-AT" w:eastAsia="de-AT"/>
        </w:rPr>
        <w:drawing>
          <wp:anchor distT="0" distB="0" distL="114300" distR="114300" simplePos="0" relativeHeight="251691008" behindDoc="0" locked="0" layoutInCell="1" allowOverlap="1" wp14:anchorId="55236D6C" wp14:editId="119791A3">
            <wp:simplePos x="0" y="0"/>
            <wp:positionH relativeFrom="column">
              <wp:posOffset>315595</wp:posOffset>
            </wp:positionH>
            <wp:positionV relativeFrom="paragraph">
              <wp:posOffset>857885</wp:posOffset>
            </wp:positionV>
            <wp:extent cx="4561205" cy="2835275"/>
            <wp:effectExtent l="0" t="0" r="0" b="317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34">
                      <a:extLst>
                        <a:ext uri="{28A0092B-C50C-407E-A947-70E740481C1C}">
                          <a14:useLocalDpi xmlns:a14="http://schemas.microsoft.com/office/drawing/2010/main" val="0"/>
                        </a:ext>
                      </a:extLst>
                    </a:blip>
                    <a:stretch>
                      <a:fillRect/>
                    </a:stretch>
                  </pic:blipFill>
                  <pic:spPr>
                    <a:xfrm>
                      <a:off x="0" y="0"/>
                      <a:ext cx="4561205" cy="2835275"/>
                    </a:xfrm>
                    <a:prstGeom prst="rect">
                      <a:avLst/>
                    </a:prstGeom>
                  </pic:spPr>
                </pic:pic>
              </a:graphicData>
            </a:graphic>
            <wp14:sizeRelH relativeFrom="margin">
              <wp14:pctWidth>0</wp14:pctWidth>
            </wp14:sizeRelH>
            <wp14:sizeRelV relativeFrom="margin">
              <wp14:pctHeight>0</wp14:pctHeight>
            </wp14:sizeRelV>
          </wp:anchor>
        </w:drawing>
      </w:r>
      <w:r w:rsidR="00B9552D" w:rsidRPr="00B9552D">
        <w:rPr>
          <w:sz w:val="24"/>
          <w:szCs w:val="24"/>
          <w:lang w:val="en-US"/>
        </w:rPr>
        <w:t xml:space="preserve"> </w:t>
      </w:r>
      <w:r w:rsidR="00B9552D">
        <w:rPr>
          <w:sz w:val="24"/>
          <w:szCs w:val="24"/>
          <w:lang w:val="en-US"/>
        </w:rPr>
        <w:t xml:space="preserve">In the plot below, we can see the impulse response of a positive price shock on production. The dashed-red line represents the 95%-confidence interval. We can see that a positive price shock increases the production for up to 5 periods, after that production stabilizes at the pre-shock level within a year. </w:t>
      </w:r>
    </w:p>
    <w:p w14:paraId="0E57D1A4" w14:textId="77777777" w:rsidR="00752D80" w:rsidRPr="001A417E" w:rsidRDefault="00035189" w:rsidP="00752D80">
      <w:pPr>
        <w:pStyle w:val="ListParagraph"/>
        <w:numPr>
          <w:ilvl w:val="0"/>
          <w:numId w:val="5"/>
        </w:numPr>
        <w:rPr>
          <w:b/>
          <w:sz w:val="24"/>
          <w:szCs w:val="24"/>
          <w:lang w:val="en-US"/>
        </w:rPr>
      </w:pPr>
      <w:r w:rsidRPr="00752D80">
        <w:rPr>
          <w:sz w:val="24"/>
          <w:szCs w:val="24"/>
          <w:lang w:val="en-US"/>
        </w:rPr>
        <w:br w:type="page"/>
      </w:r>
      <w:r w:rsidR="00752D80" w:rsidRPr="001A417E">
        <w:rPr>
          <w:b/>
          <w:sz w:val="24"/>
          <w:szCs w:val="24"/>
          <w:lang w:val="en-US"/>
        </w:rPr>
        <w:t xml:space="preserve">Appendix: Var Output </w:t>
      </w:r>
    </w:p>
    <w:p w14:paraId="2753A037" w14:textId="77777777" w:rsidR="00752D80" w:rsidRDefault="00752D80" w:rsidP="00752D80">
      <w:pPr>
        <w:rPr>
          <w:sz w:val="24"/>
          <w:szCs w:val="24"/>
          <w:lang w:val="en-US"/>
        </w:rPr>
      </w:pPr>
    </w:p>
    <w:p w14:paraId="45C89099" w14:textId="77777777" w:rsidR="00752D80" w:rsidRDefault="00752D80" w:rsidP="00752D80">
      <w:pPr>
        <w:spacing w:line="240" w:lineRule="auto"/>
        <w:rPr>
          <w:sz w:val="16"/>
          <w:szCs w:val="16"/>
          <w:lang w:val="en-US"/>
        </w:rPr>
      </w:pPr>
      <w:r>
        <w:rPr>
          <w:sz w:val="16"/>
          <w:szCs w:val="16"/>
          <w:lang w:val="en-US"/>
        </w:rPr>
        <w:t>===========================================================</w:t>
      </w:r>
    </w:p>
    <w:p w14:paraId="3A600D02" w14:textId="77777777" w:rsidR="00752D80" w:rsidRDefault="00752D80" w:rsidP="00752D80">
      <w:pPr>
        <w:spacing w:line="240" w:lineRule="auto"/>
        <w:rPr>
          <w:sz w:val="16"/>
          <w:szCs w:val="16"/>
          <w:lang w:val="en-US"/>
        </w:rPr>
      </w:pPr>
      <w:r>
        <w:rPr>
          <w:sz w:val="16"/>
          <w:szCs w:val="16"/>
          <w:lang w:val="en-US"/>
        </w:rPr>
        <w:t xml:space="preserve">                                   Dependent variable:     </w:t>
      </w:r>
    </w:p>
    <w:p w14:paraId="11DFCDE3" w14:textId="77777777" w:rsidR="00752D80" w:rsidRDefault="00752D80" w:rsidP="00752D80">
      <w:pPr>
        <w:spacing w:line="240" w:lineRule="auto"/>
        <w:rPr>
          <w:sz w:val="16"/>
          <w:szCs w:val="16"/>
          <w:lang w:val="en-US"/>
        </w:rPr>
      </w:pPr>
      <w:r>
        <w:rPr>
          <w:sz w:val="16"/>
          <w:szCs w:val="16"/>
          <w:lang w:val="en-US"/>
        </w:rPr>
        <w:t xml:space="preserve">                               ----------------------------</w:t>
      </w:r>
    </w:p>
    <w:p w14:paraId="51EA2DDE" w14:textId="77777777" w:rsidR="00752D80" w:rsidRDefault="00752D80" w:rsidP="00752D80">
      <w:pPr>
        <w:spacing w:line="240" w:lineRule="auto"/>
        <w:rPr>
          <w:sz w:val="16"/>
          <w:szCs w:val="16"/>
          <w:lang w:val="en-US"/>
        </w:rPr>
      </w:pPr>
      <w:r>
        <w:rPr>
          <w:sz w:val="16"/>
          <w:szCs w:val="16"/>
          <w:lang w:val="en-US"/>
        </w:rPr>
        <w:t xml:space="preserve">                                            y              </w:t>
      </w:r>
    </w:p>
    <w:p w14:paraId="1FEE8487" w14:textId="77777777" w:rsidR="00752D80" w:rsidRDefault="00752D80" w:rsidP="00752D80">
      <w:pPr>
        <w:spacing w:line="240" w:lineRule="auto"/>
        <w:rPr>
          <w:sz w:val="16"/>
          <w:szCs w:val="16"/>
          <w:lang w:val="en-US"/>
        </w:rPr>
      </w:pPr>
      <w:r>
        <w:rPr>
          <w:sz w:val="16"/>
          <w:szCs w:val="16"/>
          <w:lang w:val="en-US"/>
        </w:rPr>
        <w:t xml:space="preserve">                                    (1)            (2)     </w:t>
      </w:r>
    </w:p>
    <w:p w14:paraId="1C5EF195" w14:textId="77777777" w:rsidR="00752D80" w:rsidRDefault="00752D80" w:rsidP="00752D80">
      <w:pPr>
        <w:spacing w:line="240" w:lineRule="auto"/>
        <w:rPr>
          <w:sz w:val="16"/>
          <w:szCs w:val="16"/>
          <w:lang w:val="en-US"/>
        </w:rPr>
      </w:pPr>
      <w:r>
        <w:rPr>
          <w:sz w:val="16"/>
          <w:szCs w:val="16"/>
          <w:lang w:val="en-US"/>
        </w:rPr>
        <w:t>-----------------------------------------------------------</w:t>
      </w:r>
    </w:p>
    <w:p w14:paraId="01669FFF" w14:textId="77777777" w:rsidR="00752D80" w:rsidRDefault="00752D80" w:rsidP="00752D80">
      <w:pPr>
        <w:spacing w:line="240" w:lineRule="auto"/>
        <w:rPr>
          <w:sz w:val="16"/>
          <w:szCs w:val="16"/>
          <w:lang w:val="en-US"/>
        </w:rPr>
      </w:pPr>
      <w:r>
        <w:rPr>
          <w:sz w:val="16"/>
          <w:szCs w:val="16"/>
          <w:lang w:val="en-US"/>
        </w:rPr>
        <w:t xml:space="preserve">prod_D1.l1                       -0.236***        0.202    </w:t>
      </w:r>
    </w:p>
    <w:p w14:paraId="5914BC52" w14:textId="77777777" w:rsidR="00752D80" w:rsidRDefault="00752D80" w:rsidP="00752D80">
      <w:pPr>
        <w:spacing w:line="240" w:lineRule="auto"/>
        <w:rPr>
          <w:sz w:val="16"/>
          <w:szCs w:val="16"/>
          <w:lang w:val="en-US"/>
        </w:rPr>
      </w:pPr>
      <w:r>
        <w:rPr>
          <w:sz w:val="16"/>
          <w:szCs w:val="16"/>
          <w:lang w:val="en-US"/>
        </w:rPr>
        <w:t xml:space="preserve">                                           (0.067)            (0.321)   </w:t>
      </w:r>
    </w:p>
    <w:p w14:paraId="0B8988F5" w14:textId="77777777" w:rsidR="00752D80" w:rsidRDefault="00752D80" w:rsidP="00752D80">
      <w:pPr>
        <w:spacing w:line="240" w:lineRule="auto"/>
        <w:rPr>
          <w:sz w:val="16"/>
          <w:szCs w:val="16"/>
          <w:lang w:val="en-US"/>
        </w:rPr>
      </w:pPr>
      <w:r>
        <w:rPr>
          <w:sz w:val="16"/>
          <w:szCs w:val="16"/>
          <w:lang w:val="en-US"/>
        </w:rPr>
        <w:t xml:space="preserve">price_D1.l1                       0.031**        0.167**   </w:t>
      </w:r>
    </w:p>
    <w:p w14:paraId="3657E4EA" w14:textId="77777777" w:rsidR="00752D80" w:rsidRDefault="00752D80" w:rsidP="00752D80">
      <w:pPr>
        <w:spacing w:line="240" w:lineRule="auto"/>
        <w:rPr>
          <w:sz w:val="16"/>
          <w:szCs w:val="16"/>
          <w:lang w:val="en-US"/>
        </w:rPr>
      </w:pPr>
      <w:r>
        <w:rPr>
          <w:sz w:val="16"/>
          <w:szCs w:val="16"/>
          <w:lang w:val="en-US"/>
        </w:rPr>
        <w:t xml:space="preserve">                                           (0.014)        (0.067)   </w:t>
      </w:r>
    </w:p>
    <w:p w14:paraId="64F5AA8A" w14:textId="77777777" w:rsidR="00752D80" w:rsidRDefault="00752D80" w:rsidP="00752D80">
      <w:pPr>
        <w:spacing w:line="240" w:lineRule="auto"/>
        <w:rPr>
          <w:sz w:val="16"/>
          <w:szCs w:val="16"/>
          <w:lang w:val="en-US"/>
        </w:rPr>
      </w:pPr>
      <w:r>
        <w:rPr>
          <w:sz w:val="16"/>
          <w:szCs w:val="16"/>
          <w:lang w:val="en-US"/>
        </w:rPr>
        <w:t xml:space="preserve">prod_D1.l2                         -0.109         0.454    </w:t>
      </w:r>
    </w:p>
    <w:p w14:paraId="3F9C5F8D" w14:textId="77777777" w:rsidR="00752D80" w:rsidRDefault="00752D80" w:rsidP="00752D80">
      <w:pPr>
        <w:spacing w:line="240" w:lineRule="auto"/>
        <w:rPr>
          <w:sz w:val="16"/>
          <w:szCs w:val="16"/>
          <w:lang w:val="en-US"/>
        </w:rPr>
      </w:pPr>
      <w:r>
        <w:rPr>
          <w:sz w:val="16"/>
          <w:szCs w:val="16"/>
          <w:lang w:val="en-US"/>
        </w:rPr>
        <w:t xml:space="preserve">                                            (0.068)        (0.325)   </w:t>
      </w:r>
    </w:p>
    <w:p w14:paraId="6D0A81E1" w14:textId="77777777" w:rsidR="00752D80" w:rsidRDefault="00752D80" w:rsidP="00752D80">
      <w:pPr>
        <w:spacing w:line="240" w:lineRule="auto"/>
        <w:rPr>
          <w:sz w:val="16"/>
          <w:szCs w:val="16"/>
          <w:lang w:val="en-US"/>
        </w:rPr>
      </w:pPr>
      <w:r>
        <w:rPr>
          <w:sz w:val="16"/>
          <w:szCs w:val="16"/>
          <w:lang w:val="en-US"/>
        </w:rPr>
        <w:t xml:space="preserve">price_D1.l2                        -0.006         0.054    </w:t>
      </w:r>
    </w:p>
    <w:p w14:paraId="472596E3" w14:textId="77777777" w:rsidR="00752D80" w:rsidRDefault="00752D80" w:rsidP="00752D80">
      <w:pPr>
        <w:spacing w:line="240" w:lineRule="auto"/>
        <w:rPr>
          <w:sz w:val="16"/>
          <w:szCs w:val="16"/>
          <w:lang w:val="en-US"/>
        </w:rPr>
      </w:pPr>
      <w:r>
        <w:rPr>
          <w:sz w:val="16"/>
          <w:szCs w:val="16"/>
          <w:lang w:val="en-US"/>
        </w:rPr>
        <w:t xml:space="preserve">                                           (0.014)        (0.068)   </w:t>
      </w:r>
    </w:p>
    <w:p w14:paraId="081A6FF0" w14:textId="77777777" w:rsidR="00752D80" w:rsidRDefault="00752D80" w:rsidP="00752D80">
      <w:pPr>
        <w:spacing w:line="240" w:lineRule="auto"/>
        <w:rPr>
          <w:sz w:val="16"/>
          <w:szCs w:val="16"/>
          <w:lang w:val="en-US"/>
        </w:rPr>
      </w:pPr>
      <w:r>
        <w:rPr>
          <w:sz w:val="16"/>
          <w:szCs w:val="16"/>
          <w:lang w:val="en-US"/>
        </w:rPr>
        <w:t xml:space="preserve">prod_D1.l3                         0.065         0.614*    </w:t>
      </w:r>
    </w:p>
    <w:p w14:paraId="79450C1F" w14:textId="77777777" w:rsidR="00752D80" w:rsidRDefault="00752D80" w:rsidP="00752D80">
      <w:pPr>
        <w:spacing w:line="240" w:lineRule="auto"/>
        <w:rPr>
          <w:sz w:val="16"/>
          <w:szCs w:val="16"/>
          <w:lang w:val="en-US"/>
        </w:rPr>
      </w:pPr>
      <w:r>
        <w:rPr>
          <w:sz w:val="16"/>
          <w:szCs w:val="16"/>
          <w:lang w:val="en-US"/>
        </w:rPr>
        <w:t xml:space="preserve">                                          (0.069)        (0.327)   </w:t>
      </w:r>
    </w:p>
    <w:p w14:paraId="68EEFB78" w14:textId="77777777" w:rsidR="00752D80" w:rsidRDefault="00752D80" w:rsidP="00752D80">
      <w:pPr>
        <w:spacing w:line="240" w:lineRule="auto"/>
        <w:rPr>
          <w:sz w:val="16"/>
          <w:szCs w:val="16"/>
          <w:lang w:val="en-US"/>
        </w:rPr>
      </w:pPr>
      <w:r>
        <w:rPr>
          <w:sz w:val="16"/>
          <w:szCs w:val="16"/>
          <w:lang w:val="en-US"/>
        </w:rPr>
        <w:t xml:space="preserve">price_D1.l3                        0.011          0.005    </w:t>
      </w:r>
    </w:p>
    <w:p w14:paraId="33320E53" w14:textId="77777777" w:rsidR="00752D80" w:rsidRDefault="00752D80" w:rsidP="00752D80">
      <w:pPr>
        <w:spacing w:line="240" w:lineRule="auto"/>
        <w:rPr>
          <w:sz w:val="16"/>
          <w:szCs w:val="16"/>
          <w:lang w:val="en-US"/>
        </w:rPr>
      </w:pPr>
      <w:r>
        <w:rPr>
          <w:sz w:val="16"/>
          <w:szCs w:val="16"/>
          <w:lang w:val="en-US"/>
        </w:rPr>
        <w:t xml:space="preserve">                                           (0.014)        (0.067) </w:t>
      </w:r>
    </w:p>
    <w:p w14:paraId="225C56ED" w14:textId="77777777" w:rsidR="00752D80" w:rsidRDefault="00752D80" w:rsidP="00752D80">
      <w:pPr>
        <w:spacing w:line="240" w:lineRule="auto"/>
        <w:rPr>
          <w:sz w:val="16"/>
          <w:szCs w:val="16"/>
          <w:lang w:val="en-US"/>
        </w:rPr>
      </w:pPr>
      <w:r>
        <w:rPr>
          <w:sz w:val="16"/>
          <w:szCs w:val="16"/>
          <w:lang w:val="en-US"/>
        </w:rPr>
        <w:t xml:space="preserve">prod_D1.l4                         -0.013       1.051***   </w:t>
      </w:r>
    </w:p>
    <w:p w14:paraId="4B7F9498" w14:textId="77777777" w:rsidR="00752D80" w:rsidRDefault="00752D80" w:rsidP="00752D80">
      <w:pPr>
        <w:spacing w:line="240" w:lineRule="auto"/>
        <w:rPr>
          <w:sz w:val="16"/>
          <w:szCs w:val="16"/>
          <w:lang w:val="en-US"/>
        </w:rPr>
      </w:pPr>
      <w:r>
        <w:rPr>
          <w:sz w:val="16"/>
          <w:szCs w:val="16"/>
          <w:lang w:val="en-US"/>
        </w:rPr>
        <w:t xml:space="preserve">                                            (0.068)        (0.326)   </w:t>
      </w:r>
    </w:p>
    <w:p w14:paraId="78746488" w14:textId="77777777" w:rsidR="00752D80" w:rsidRDefault="00752D80" w:rsidP="00752D80">
      <w:pPr>
        <w:spacing w:line="240" w:lineRule="auto"/>
        <w:rPr>
          <w:sz w:val="16"/>
          <w:szCs w:val="16"/>
          <w:lang w:val="en-US"/>
        </w:rPr>
      </w:pPr>
      <w:r>
        <w:rPr>
          <w:sz w:val="16"/>
          <w:szCs w:val="16"/>
          <w:lang w:val="en-US"/>
        </w:rPr>
        <w:t xml:space="preserve">price_D1.l4                       0.028**        -0.017    </w:t>
      </w:r>
    </w:p>
    <w:p w14:paraId="2441A307" w14:textId="77777777" w:rsidR="00752D80" w:rsidRDefault="00752D80" w:rsidP="00752D80">
      <w:pPr>
        <w:spacing w:line="240" w:lineRule="auto"/>
        <w:rPr>
          <w:sz w:val="16"/>
          <w:szCs w:val="16"/>
          <w:lang w:val="en-US"/>
        </w:rPr>
      </w:pPr>
      <w:r>
        <w:rPr>
          <w:sz w:val="16"/>
          <w:szCs w:val="16"/>
          <w:lang w:val="en-US"/>
        </w:rPr>
        <w:t xml:space="preserve">                                           (0.014)        (0.066)   </w:t>
      </w:r>
    </w:p>
    <w:p w14:paraId="0518137F" w14:textId="77777777" w:rsidR="00752D80" w:rsidRDefault="00752D80" w:rsidP="00752D80">
      <w:pPr>
        <w:spacing w:line="240" w:lineRule="auto"/>
        <w:rPr>
          <w:sz w:val="16"/>
          <w:szCs w:val="16"/>
          <w:lang w:val="en-US"/>
        </w:rPr>
      </w:pPr>
      <w:r>
        <w:rPr>
          <w:sz w:val="16"/>
          <w:szCs w:val="16"/>
          <w:lang w:val="en-US"/>
        </w:rPr>
        <w:t xml:space="preserve">prod_D1.l5                         -0.006         0.234    </w:t>
      </w:r>
    </w:p>
    <w:p w14:paraId="07B09B59" w14:textId="77777777" w:rsidR="00752D80" w:rsidRDefault="00752D80" w:rsidP="00752D80">
      <w:pPr>
        <w:spacing w:line="240" w:lineRule="auto"/>
        <w:rPr>
          <w:sz w:val="16"/>
          <w:szCs w:val="16"/>
          <w:lang w:val="en-US"/>
        </w:rPr>
      </w:pPr>
      <w:r>
        <w:rPr>
          <w:sz w:val="16"/>
          <w:szCs w:val="16"/>
          <w:lang w:val="en-US"/>
        </w:rPr>
        <w:t xml:space="preserve">                                           (0.069)        (0.329)   </w:t>
      </w:r>
    </w:p>
    <w:p w14:paraId="1D445F41" w14:textId="77777777" w:rsidR="00752D80" w:rsidRDefault="00752D80" w:rsidP="00752D80">
      <w:pPr>
        <w:spacing w:line="240" w:lineRule="auto"/>
        <w:rPr>
          <w:sz w:val="16"/>
          <w:szCs w:val="16"/>
          <w:lang w:val="en-US"/>
        </w:rPr>
      </w:pPr>
      <w:r>
        <w:rPr>
          <w:sz w:val="16"/>
          <w:szCs w:val="16"/>
          <w:lang w:val="en-US"/>
        </w:rPr>
        <w:t xml:space="preserve">price_D1.l5                        -0.010       -0.151**   </w:t>
      </w:r>
    </w:p>
    <w:p w14:paraId="630703BF" w14:textId="77777777" w:rsidR="00752D80" w:rsidRDefault="00752D80" w:rsidP="00752D80">
      <w:pPr>
        <w:spacing w:line="240" w:lineRule="auto"/>
        <w:rPr>
          <w:sz w:val="16"/>
          <w:szCs w:val="16"/>
          <w:lang w:val="en-US"/>
        </w:rPr>
      </w:pPr>
      <w:r>
        <w:rPr>
          <w:sz w:val="16"/>
          <w:szCs w:val="16"/>
          <w:lang w:val="en-US"/>
        </w:rPr>
        <w:t xml:space="preserve">                                            (0.014)        (0.066)   </w:t>
      </w:r>
    </w:p>
    <w:p w14:paraId="1F27AD00" w14:textId="77777777" w:rsidR="00752D80" w:rsidRDefault="00752D80" w:rsidP="00752D80">
      <w:pPr>
        <w:spacing w:line="240" w:lineRule="auto"/>
        <w:rPr>
          <w:sz w:val="16"/>
          <w:szCs w:val="16"/>
          <w:lang w:val="en-US"/>
        </w:rPr>
      </w:pPr>
      <w:r>
        <w:rPr>
          <w:sz w:val="16"/>
          <w:szCs w:val="16"/>
          <w:lang w:val="en-US"/>
        </w:rPr>
        <w:t xml:space="preserve">prod_D1.l6                         0.002        -0.653**   </w:t>
      </w:r>
    </w:p>
    <w:p w14:paraId="5024A115" w14:textId="77777777" w:rsidR="00752D80" w:rsidRDefault="00752D80" w:rsidP="00752D80">
      <w:pPr>
        <w:spacing w:line="240" w:lineRule="auto"/>
        <w:rPr>
          <w:sz w:val="16"/>
          <w:szCs w:val="16"/>
          <w:lang w:val="en-US"/>
        </w:rPr>
      </w:pPr>
      <w:r>
        <w:rPr>
          <w:sz w:val="16"/>
          <w:szCs w:val="16"/>
          <w:lang w:val="en-US"/>
        </w:rPr>
        <w:t xml:space="preserve">                                           (0.069)        (0.329)   </w:t>
      </w:r>
    </w:p>
    <w:p w14:paraId="2844726E" w14:textId="77777777" w:rsidR="00752D80" w:rsidRDefault="00752D80" w:rsidP="00752D80">
      <w:pPr>
        <w:spacing w:line="240" w:lineRule="auto"/>
        <w:rPr>
          <w:sz w:val="16"/>
          <w:szCs w:val="16"/>
          <w:lang w:val="en-US"/>
        </w:rPr>
      </w:pPr>
      <w:r>
        <w:rPr>
          <w:sz w:val="16"/>
          <w:szCs w:val="16"/>
          <w:lang w:val="en-US"/>
        </w:rPr>
        <w:t xml:space="preserve">price_D1.l6                       0.038***       -0.063    </w:t>
      </w:r>
    </w:p>
    <w:p w14:paraId="64E6AA98" w14:textId="77777777" w:rsidR="00752D80" w:rsidRDefault="00752D80" w:rsidP="00752D80">
      <w:pPr>
        <w:spacing w:line="240" w:lineRule="auto"/>
        <w:rPr>
          <w:sz w:val="16"/>
          <w:szCs w:val="16"/>
          <w:lang w:val="en-US"/>
        </w:rPr>
      </w:pPr>
      <w:r>
        <w:rPr>
          <w:sz w:val="16"/>
          <w:szCs w:val="16"/>
          <w:lang w:val="en-US"/>
        </w:rPr>
        <w:t xml:space="preserve">                                            (0.014)        (0.067)   </w:t>
      </w:r>
    </w:p>
    <w:p w14:paraId="002B71BF" w14:textId="77777777" w:rsidR="00752D80" w:rsidRDefault="00752D80" w:rsidP="00752D80">
      <w:pPr>
        <w:spacing w:line="240" w:lineRule="auto"/>
        <w:rPr>
          <w:sz w:val="16"/>
          <w:szCs w:val="16"/>
          <w:lang w:val="en-US"/>
        </w:rPr>
      </w:pPr>
      <w:r>
        <w:rPr>
          <w:sz w:val="16"/>
          <w:szCs w:val="16"/>
          <w:lang w:val="en-US"/>
        </w:rPr>
        <w:t xml:space="preserve">prod_D1.l7                        0.139**        -0.609*   </w:t>
      </w:r>
    </w:p>
    <w:p w14:paraId="1DB76EC7" w14:textId="77777777" w:rsidR="00752D80" w:rsidRDefault="00752D80" w:rsidP="00752D80">
      <w:pPr>
        <w:spacing w:line="240" w:lineRule="auto"/>
        <w:rPr>
          <w:sz w:val="16"/>
          <w:szCs w:val="16"/>
          <w:lang w:val="en-US"/>
        </w:rPr>
      </w:pPr>
      <w:r>
        <w:rPr>
          <w:sz w:val="16"/>
          <w:szCs w:val="16"/>
          <w:lang w:val="en-US"/>
        </w:rPr>
        <w:t xml:space="preserve">                                          (0.066)        (0.316)   </w:t>
      </w:r>
    </w:p>
    <w:p w14:paraId="2121793A" w14:textId="77777777" w:rsidR="00752D80" w:rsidRDefault="00752D80" w:rsidP="00752D80">
      <w:pPr>
        <w:spacing w:line="240" w:lineRule="auto"/>
        <w:rPr>
          <w:sz w:val="16"/>
          <w:szCs w:val="16"/>
          <w:lang w:val="en-US"/>
        </w:rPr>
      </w:pPr>
      <w:r>
        <w:rPr>
          <w:sz w:val="16"/>
          <w:szCs w:val="16"/>
          <w:lang w:val="en-US"/>
        </w:rPr>
        <w:t xml:space="preserve">price_D1.l7                        0.004         -0.108    </w:t>
      </w:r>
    </w:p>
    <w:p w14:paraId="1C345906" w14:textId="77777777" w:rsidR="00752D80" w:rsidRDefault="00752D80" w:rsidP="00752D80">
      <w:pPr>
        <w:spacing w:line="240" w:lineRule="auto"/>
        <w:rPr>
          <w:sz w:val="16"/>
          <w:szCs w:val="16"/>
          <w:lang w:val="en-US"/>
        </w:rPr>
      </w:pPr>
      <w:r>
        <w:rPr>
          <w:sz w:val="16"/>
          <w:szCs w:val="16"/>
          <w:lang w:val="en-US"/>
        </w:rPr>
        <w:t xml:space="preserve">                                          (0.014)        (0.068)   </w:t>
      </w:r>
    </w:p>
    <w:p w14:paraId="1F480270" w14:textId="77777777" w:rsidR="00752D80" w:rsidRDefault="00752D80" w:rsidP="00752D80">
      <w:pPr>
        <w:spacing w:line="240" w:lineRule="auto"/>
        <w:rPr>
          <w:sz w:val="16"/>
          <w:szCs w:val="16"/>
          <w:lang w:val="en-US"/>
        </w:rPr>
      </w:pPr>
      <w:r>
        <w:rPr>
          <w:sz w:val="16"/>
          <w:szCs w:val="16"/>
          <w:lang w:val="en-US"/>
        </w:rPr>
        <w:t xml:space="preserve">const                             0.193**        -0.085    </w:t>
      </w:r>
    </w:p>
    <w:p w14:paraId="28925290" w14:textId="77777777" w:rsidR="00752D80" w:rsidRDefault="00752D80" w:rsidP="00752D80">
      <w:pPr>
        <w:spacing w:line="240" w:lineRule="auto"/>
        <w:rPr>
          <w:sz w:val="16"/>
          <w:szCs w:val="16"/>
          <w:lang w:val="en-US"/>
        </w:rPr>
      </w:pPr>
      <w:r>
        <w:rPr>
          <w:sz w:val="16"/>
          <w:szCs w:val="16"/>
          <w:lang w:val="en-US"/>
        </w:rPr>
        <w:t xml:space="preserve">                                       (0.088)        (0.420)   </w:t>
      </w:r>
    </w:p>
    <w:p w14:paraId="107629EB" w14:textId="77777777" w:rsidR="00752D80" w:rsidRDefault="00752D80" w:rsidP="00752D80">
      <w:pPr>
        <w:spacing w:line="240" w:lineRule="auto"/>
        <w:rPr>
          <w:sz w:val="16"/>
          <w:szCs w:val="16"/>
          <w:lang w:val="en-US"/>
        </w:rPr>
      </w:pPr>
      <w:r>
        <w:rPr>
          <w:sz w:val="16"/>
          <w:szCs w:val="16"/>
          <w:lang w:val="en-US"/>
        </w:rPr>
        <w:t>-----------------------------------------------------------</w:t>
      </w:r>
    </w:p>
    <w:p w14:paraId="1A348E4A" w14:textId="77777777" w:rsidR="00752D80" w:rsidRDefault="00752D80" w:rsidP="00752D80">
      <w:pPr>
        <w:spacing w:line="240" w:lineRule="auto"/>
        <w:rPr>
          <w:sz w:val="16"/>
          <w:szCs w:val="16"/>
          <w:lang w:val="en-US"/>
        </w:rPr>
      </w:pPr>
      <w:r>
        <w:rPr>
          <w:sz w:val="16"/>
          <w:szCs w:val="16"/>
          <w:lang w:val="en-US"/>
        </w:rPr>
        <w:t xml:space="preserve">Observations                        232            232     </w:t>
      </w:r>
    </w:p>
    <w:p w14:paraId="6D435C63" w14:textId="77777777" w:rsidR="00752D80" w:rsidRDefault="00752D80" w:rsidP="00752D80">
      <w:pPr>
        <w:spacing w:line="240" w:lineRule="auto"/>
        <w:rPr>
          <w:sz w:val="16"/>
          <w:szCs w:val="16"/>
          <w:lang w:val="en-US"/>
        </w:rPr>
      </w:pPr>
      <w:r>
        <w:rPr>
          <w:sz w:val="16"/>
          <w:szCs w:val="16"/>
          <w:lang w:val="en-US"/>
        </w:rPr>
        <w:t xml:space="preserve">R2                                 0.150          0.163    </w:t>
      </w:r>
    </w:p>
    <w:p w14:paraId="4C3C21F3" w14:textId="77777777" w:rsidR="00752D80" w:rsidRDefault="00752D80" w:rsidP="00752D80">
      <w:pPr>
        <w:spacing w:line="240" w:lineRule="auto"/>
        <w:rPr>
          <w:sz w:val="16"/>
          <w:szCs w:val="16"/>
          <w:lang w:val="en-US"/>
        </w:rPr>
      </w:pPr>
      <w:r>
        <w:rPr>
          <w:sz w:val="16"/>
          <w:szCs w:val="16"/>
          <w:lang w:val="en-US"/>
        </w:rPr>
        <w:t xml:space="preserve">Adjusted R2                        0.095          0.109    </w:t>
      </w:r>
    </w:p>
    <w:p w14:paraId="39EF34FB" w14:textId="77777777" w:rsidR="00752D80" w:rsidRDefault="00752D80" w:rsidP="00752D80">
      <w:pPr>
        <w:spacing w:line="240" w:lineRule="auto"/>
        <w:rPr>
          <w:sz w:val="16"/>
          <w:szCs w:val="16"/>
          <w:lang w:val="en-US"/>
        </w:rPr>
      </w:pPr>
      <w:r>
        <w:rPr>
          <w:sz w:val="16"/>
          <w:szCs w:val="16"/>
          <w:lang w:val="en-US"/>
        </w:rPr>
        <w:t xml:space="preserve">Residual Std. Error (df = 217)     1.193          5.695    </w:t>
      </w:r>
    </w:p>
    <w:p w14:paraId="28D04286" w14:textId="77777777" w:rsidR="00752D80" w:rsidRDefault="00752D80" w:rsidP="00752D80">
      <w:pPr>
        <w:spacing w:line="240" w:lineRule="auto"/>
        <w:rPr>
          <w:sz w:val="16"/>
          <w:szCs w:val="16"/>
          <w:lang w:val="en-US"/>
        </w:rPr>
      </w:pPr>
      <w:r>
        <w:rPr>
          <w:sz w:val="16"/>
          <w:szCs w:val="16"/>
          <w:lang w:val="en-US"/>
        </w:rPr>
        <w:t xml:space="preserve">F Statistic (df = 14; 217)        2.734***      3.010***   </w:t>
      </w:r>
    </w:p>
    <w:p w14:paraId="5894D124" w14:textId="77777777" w:rsidR="00752D80" w:rsidRDefault="00752D80" w:rsidP="00752D80">
      <w:pPr>
        <w:spacing w:line="240" w:lineRule="auto"/>
        <w:rPr>
          <w:sz w:val="24"/>
          <w:szCs w:val="24"/>
          <w:lang w:val="en-US"/>
        </w:rPr>
      </w:pPr>
      <w:r>
        <w:rPr>
          <w:sz w:val="16"/>
          <w:szCs w:val="16"/>
          <w:lang w:val="en-US"/>
        </w:rPr>
        <w:t>===========================================================</w:t>
      </w:r>
    </w:p>
    <w:p w14:paraId="5229FDF3" w14:textId="199958C0" w:rsidR="00035189" w:rsidRPr="00752D80" w:rsidRDefault="00752D80" w:rsidP="00752D80">
      <w:pPr>
        <w:spacing w:line="240" w:lineRule="auto"/>
        <w:rPr>
          <w:sz w:val="16"/>
          <w:szCs w:val="16"/>
          <w:lang w:val="en-US"/>
        </w:rPr>
      </w:pPr>
      <w:r>
        <w:rPr>
          <w:sz w:val="16"/>
          <w:szCs w:val="16"/>
          <w:lang w:val="en-US"/>
        </w:rPr>
        <w:t>Note:                           *p&lt;0.1; **p&lt;0.05; ***p&lt;0.01</w:t>
      </w:r>
    </w:p>
    <w:p w14:paraId="2253C86E" w14:textId="2AEE6B29" w:rsidR="00752D80" w:rsidRDefault="00752D80">
      <w:pPr>
        <w:rPr>
          <w:sz w:val="24"/>
          <w:szCs w:val="24"/>
          <w:lang w:val="en-US"/>
        </w:rPr>
      </w:pPr>
    </w:p>
    <w:p w14:paraId="1791C5B9" w14:textId="4E5B006B" w:rsidR="00752D80" w:rsidRDefault="00752D80">
      <w:pPr>
        <w:rPr>
          <w:sz w:val="24"/>
          <w:szCs w:val="24"/>
          <w:lang w:val="en-US"/>
        </w:rPr>
      </w:pPr>
    </w:p>
    <w:p w14:paraId="142BDF87" w14:textId="77777777" w:rsidR="00752D80" w:rsidRDefault="00752D80">
      <w:pPr>
        <w:rPr>
          <w:sz w:val="24"/>
          <w:szCs w:val="24"/>
          <w:lang w:val="en-US"/>
        </w:rPr>
      </w:pPr>
    </w:p>
    <w:p w14:paraId="3326A165" w14:textId="7DF26409" w:rsidR="00035189" w:rsidRPr="001A417E" w:rsidRDefault="00572325" w:rsidP="00572325">
      <w:pPr>
        <w:pStyle w:val="ListParagraph"/>
        <w:numPr>
          <w:ilvl w:val="0"/>
          <w:numId w:val="5"/>
        </w:numPr>
        <w:rPr>
          <w:b/>
          <w:sz w:val="24"/>
          <w:szCs w:val="24"/>
          <w:lang w:val="en-US"/>
        </w:rPr>
      </w:pPr>
      <w:r w:rsidRPr="001A417E">
        <w:rPr>
          <w:b/>
          <w:sz w:val="24"/>
          <w:szCs w:val="24"/>
          <w:lang w:val="en-US"/>
        </w:rPr>
        <w:t>References</w:t>
      </w:r>
    </w:p>
    <w:p w14:paraId="61DF80C6" w14:textId="565C1DF8" w:rsidR="00572325" w:rsidRDefault="00572325" w:rsidP="00572325">
      <w:pPr>
        <w:rPr>
          <w:sz w:val="24"/>
          <w:szCs w:val="24"/>
          <w:lang w:val="en-US"/>
        </w:rPr>
      </w:pPr>
      <w:r>
        <w:rPr>
          <w:sz w:val="24"/>
          <w:szCs w:val="24"/>
          <w:lang w:val="en-US"/>
        </w:rPr>
        <w:t xml:space="preserve">Data </w:t>
      </w:r>
      <w:r w:rsidRPr="00572325">
        <w:rPr>
          <w:sz w:val="24"/>
          <w:szCs w:val="24"/>
          <w:lang w:val="en-US"/>
        </w:rPr>
        <w:t>on Oil Prices: Crude Oil WTI Futures Historical Data, retrieved from investing.com; https://www.investing.com/commodities/crude-oil-historical-data, June 19.2021</w:t>
      </w:r>
      <w:r>
        <w:rPr>
          <w:sz w:val="24"/>
          <w:szCs w:val="24"/>
          <w:lang w:val="en-US"/>
        </w:rPr>
        <w:t>.</w:t>
      </w:r>
    </w:p>
    <w:p w14:paraId="3C804158" w14:textId="43F0C88F" w:rsidR="00572325" w:rsidRPr="00572325" w:rsidRDefault="00572325" w:rsidP="00572325">
      <w:pPr>
        <w:rPr>
          <w:sz w:val="24"/>
          <w:szCs w:val="24"/>
          <w:lang w:val="en-US"/>
        </w:rPr>
      </w:pPr>
      <w:r w:rsidRPr="00572325">
        <w:rPr>
          <w:sz w:val="24"/>
          <w:szCs w:val="24"/>
          <w:lang w:val="en-US"/>
        </w:rPr>
        <w:t>Data on Production: Organization for Economic Co-operation and Development, Production of Total Industry in Austria [AUTPROINDMISMEI], retrieved from FRED, Federal Reserve Bank</w:t>
      </w:r>
      <w:r w:rsidR="00CD73E7">
        <w:rPr>
          <w:sz w:val="24"/>
          <w:szCs w:val="24"/>
          <w:lang w:val="en-US"/>
        </w:rPr>
        <w:t xml:space="preserve"> </w:t>
      </w:r>
      <w:r w:rsidRPr="00572325">
        <w:rPr>
          <w:sz w:val="24"/>
          <w:szCs w:val="24"/>
          <w:lang w:val="en-US"/>
        </w:rPr>
        <w:t>of St. Louis; https://fred.stlouisfed.org/series/AUTPROINDMISMEI, June 19, 2021.</w:t>
      </w:r>
    </w:p>
    <w:p w14:paraId="3E0B858F" w14:textId="279F652C" w:rsidR="00EF3FAE" w:rsidRPr="00EF3FAE" w:rsidRDefault="00EF3FAE" w:rsidP="00B7352D">
      <w:pPr>
        <w:rPr>
          <w:sz w:val="24"/>
          <w:szCs w:val="24"/>
          <w:lang w:val="en-US"/>
        </w:rPr>
      </w:pPr>
    </w:p>
    <w:sectPr w:rsidR="00EF3FAE" w:rsidRPr="00EF3FA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7205B" w14:textId="77777777" w:rsidR="00E3141D" w:rsidRDefault="00E3141D" w:rsidP="005476F3">
      <w:pPr>
        <w:spacing w:after="0" w:line="240" w:lineRule="auto"/>
      </w:pPr>
      <w:r>
        <w:separator/>
      </w:r>
    </w:p>
  </w:endnote>
  <w:endnote w:type="continuationSeparator" w:id="0">
    <w:p w14:paraId="14BFCF69" w14:textId="77777777" w:rsidR="00E3141D" w:rsidRDefault="00E3141D" w:rsidP="0054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MRomanCaps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CC6A1" w14:textId="77777777" w:rsidR="00E3141D" w:rsidRDefault="00E3141D" w:rsidP="005476F3">
      <w:pPr>
        <w:spacing w:after="0" w:line="240" w:lineRule="auto"/>
      </w:pPr>
      <w:r>
        <w:separator/>
      </w:r>
    </w:p>
  </w:footnote>
  <w:footnote w:type="continuationSeparator" w:id="0">
    <w:p w14:paraId="67F19D82" w14:textId="77777777" w:rsidR="00E3141D" w:rsidRDefault="00E3141D" w:rsidP="00547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47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B776CC"/>
    <w:multiLevelType w:val="hybridMultilevel"/>
    <w:tmpl w:val="423C58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4D28C8"/>
    <w:multiLevelType w:val="hybridMultilevel"/>
    <w:tmpl w:val="39FE43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7C6465"/>
    <w:multiLevelType w:val="multilevel"/>
    <w:tmpl w:val="861429D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C822C7"/>
    <w:multiLevelType w:val="hybridMultilevel"/>
    <w:tmpl w:val="B1C46222"/>
    <w:lvl w:ilvl="0" w:tplc="88C2E77A">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36A1C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57057A"/>
    <w:multiLevelType w:val="multilevel"/>
    <w:tmpl w:val="84BCC7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74338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865713"/>
    <w:multiLevelType w:val="multilevel"/>
    <w:tmpl w:val="841A69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7"/>
  </w:num>
  <w:num w:numId="4">
    <w:abstractNumId w:val="4"/>
  </w:num>
  <w:num w:numId="5">
    <w:abstractNumId w:val="0"/>
  </w:num>
  <w:num w:numId="6">
    <w:abstractNumId w:val="5"/>
  </w:num>
  <w:num w:numId="7">
    <w:abstractNumId w:val="3"/>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yson, Leah">
    <w15:presenceInfo w15:providerId="AD" w15:userId="S-1-5-21-2094927150-201071529-617630493-15774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D4"/>
    <w:rsid w:val="00016D30"/>
    <w:rsid w:val="00022AE2"/>
    <w:rsid w:val="00027B20"/>
    <w:rsid w:val="00035189"/>
    <w:rsid w:val="000B3360"/>
    <w:rsid w:val="000D1C1B"/>
    <w:rsid w:val="000D62E3"/>
    <w:rsid w:val="00105382"/>
    <w:rsid w:val="001148BA"/>
    <w:rsid w:val="001157F2"/>
    <w:rsid w:val="001160E7"/>
    <w:rsid w:val="00121576"/>
    <w:rsid w:val="001506AA"/>
    <w:rsid w:val="00174E67"/>
    <w:rsid w:val="00185622"/>
    <w:rsid w:val="001962AF"/>
    <w:rsid w:val="001A417E"/>
    <w:rsid w:val="001A5056"/>
    <w:rsid w:val="001C58ED"/>
    <w:rsid w:val="001D2907"/>
    <w:rsid w:val="001D76EE"/>
    <w:rsid w:val="00211E16"/>
    <w:rsid w:val="00233BA5"/>
    <w:rsid w:val="0024466E"/>
    <w:rsid w:val="00251377"/>
    <w:rsid w:val="002927B5"/>
    <w:rsid w:val="002968C7"/>
    <w:rsid w:val="002A3E3E"/>
    <w:rsid w:val="002C4EA2"/>
    <w:rsid w:val="002E095D"/>
    <w:rsid w:val="002E233A"/>
    <w:rsid w:val="002F576C"/>
    <w:rsid w:val="00354B69"/>
    <w:rsid w:val="0036216F"/>
    <w:rsid w:val="00396C11"/>
    <w:rsid w:val="00453BD4"/>
    <w:rsid w:val="00462145"/>
    <w:rsid w:val="004962A3"/>
    <w:rsid w:val="004A166A"/>
    <w:rsid w:val="004A6142"/>
    <w:rsid w:val="004B0F17"/>
    <w:rsid w:val="004D2844"/>
    <w:rsid w:val="004E3884"/>
    <w:rsid w:val="004F2CE5"/>
    <w:rsid w:val="004F662A"/>
    <w:rsid w:val="0052556F"/>
    <w:rsid w:val="005476F3"/>
    <w:rsid w:val="005564EE"/>
    <w:rsid w:val="00560B8A"/>
    <w:rsid w:val="00572325"/>
    <w:rsid w:val="005A28F6"/>
    <w:rsid w:val="005C3434"/>
    <w:rsid w:val="00602B62"/>
    <w:rsid w:val="00621DF4"/>
    <w:rsid w:val="006224D3"/>
    <w:rsid w:val="006302F7"/>
    <w:rsid w:val="00652B79"/>
    <w:rsid w:val="00663046"/>
    <w:rsid w:val="0066435B"/>
    <w:rsid w:val="006A523D"/>
    <w:rsid w:val="006C3C71"/>
    <w:rsid w:val="006D1F10"/>
    <w:rsid w:val="0070401D"/>
    <w:rsid w:val="00731F06"/>
    <w:rsid w:val="00735017"/>
    <w:rsid w:val="00752D80"/>
    <w:rsid w:val="007A183D"/>
    <w:rsid w:val="007A5E18"/>
    <w:rsid w:val="007A7C32"/>
    <w:rsid w:val="007B33F6"/>
    <w:rsid w:val="007C2438"/>
    <w:rsid w:val="007D1277"/>
    <w:rsid w:val="00826552"/>
    <w:rsid w:val="00857A4F"/>
    <w:rsid w:val="00883C3C"/>
    <w:rsid w:val="008E4B0C"/>
    <w:rsid w:val="008E5612"/>
    <w:rsid w:val="008F206F"/>
    <w:rsid w:val="00911E73"/>
    <w:rsid w:val="00926F05"/>
    <w:rsid w:val="009359F3"/>
    <w:rsid w:val="009874F0"/>
    <w:rsid w:val="009A7503"/>
    <w:rsid w:val="009C2D16"/>
    <w:rsid w:val="009C6EB6"/>
    <w:rsid w:val="009D46E5"/>
    <w:rsid w:val="009D6B58"/>
    <w:rsid w:val="00A0674C"/>
    <w:rsid w:val="00A17016"/>
    <w:rsid w:val="00A51FA1"/>
    <w:rsid w:val="00A770BE"/>
    <w:rsid w:val="00B24FCA"/>
    <w:rsid w:val="00B32A98"/>
    <w:rsid w:val="00B516BD"/>
    <w:rsid w:val="00B6725B"/>
    <w:rsid w:val="00B67C48"/>
    <w:rsid w:val="00B7352D"/>
    <w:rsid w:val="00B92647"/>
    <w:rsid w:val="00B9552D"/>
    <w:rsid w:val="00BE3FC6"/>
    <w:rsid w:val="00BE4189"/>
    <w:rsid w:val="00BE7C5E"/>
    <w:rsid w:val="00BF38C0"/>
    <w:rsid w:val="00BF4192"/>
    <w:rsid w:val="00C01746"/>
    <w:rsid w:val="00C126D7"/>
    <w:rsid w:val="00C20A47"/>
    <w:rsid w:val="00C323C2"/>
    <w:rsid w:val="00C34EE1"/>
    <w:rsid w:val="00C418DF"/>
    <w:rsid w:val="00CB0B23"/>
    <w:rsid w:val="00CC5797"/>
    <w:rsid w:val="00CD2343"/>
    <w:rsid w:val="00CD73E7"/>
    <w:rsid w:val="00D036CB"/>
    <w:rsid w:val="00D36452"/>
    <w:rsid w:val="00D661CD"/>
    <w:rsid w:val="00D6635E"/>
    <w:rsid w:val="00D82B3F"/>
    <w:rsid w:val="00DD245A"/>
    <w:rsid w:val="00DE6360"/>
    <w:rsid w:val="00DE6649"/>
    <w:rsid w:val="00DF22BB"/>
    <w:rsid w:val="00E04F3D"/>
    <w:rsid w:val="00E1622B"/>
    <w:rsid w:val="00E3141D"/>
    <w:rsid w:val="00E44A19"/>
    <w:rsid w:val="00E53160"/>
    <w:rsid w:val="00E95171"/>
    <w:rsid w:val="00ED3C70"/>
    <w:rsid w:val="00EE6AD4"/>
    <w:rsid w:val="00EF3FAE"/>
    <w:rsid w:val="00F16325"/>
    <w:rsid w:val="00F507DD"/>
    <w:rsid w:val="00F70199"/>
    <w:rsid w:val="00F86459"/>
    <w:rsid w:val="00FB109D"/>
    <w:rsid w:val="00FF55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688F6B2"/>
  <w15:chartTrackingRefBased/>
  <w15:docId w15:val="{401A9678-7689-4D67-9250-D0D7F3D6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D4"/>
    <w:pPr>
      <w:ind w:left="720"/>
      <w:contextualSpacing/>
    </w:pPr>
  </w:style>
  <w:style w:type="paragraph" w:styleId="NoSpacing">
    <w:name w:val="No Spacing"/>
    <w:uiPriority w:val="1"/>
    <w:qFormat/>
    <w:rsid w:val="00251377"/>
    <w:pPr>
      <w:spacing w:after="0" w:line="240" w:lineRule="auto"/>
    </w:pPr>
  </w:style>
  <w:style w:type="character" w:styleId="PlaceholderText">
    <w:name w:val="Placeholder Text"/>
    <w:basedOn w:val="DefaultParagraphFont"/>
    <w:uiPriority w:val="99"/>
    <w:semiHidden/>
    <w:rsid w:val="009A7503"/>
    <w:rPr>
      <w:color w:val="808080"/>
    </w:rPr>
  </w:style>
  <w:style w:type="table" w:styleId="TableGrid">
    <w:name w:val="Table Grid"/>
    <w:basedOn w:val="TableNormal"/>
    <w:uiPriority w:val="39"/>
    <w:rsid w:val="00E95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652B79"/>
  </w:style>
  <w:style w:type="character" w:customStyle="1" w:styleId="mo">
    <w:name w:val="mo"/>
    <w:basedOn w:val="DefaultParagraphFont"/>
    <w:rsid w:val="00652B79"/>
  </w:style>
  <w:style w:type="character" w:customStyle="1" w:styleId="mjxassistivemathml">
    <w:name w:val="mjx_assistive_mathml"/>
    <w:basedOn w:val="DefaultParagraphFont"/>
    <w:rsid w:val="00652B79"/>
  </w:style>
  <w:style w:type="paragraph" w:styleId="NormalWeb">
    <w:name w:val="Normal (Web)"/>
    <w:basedOn w:val="Normal"/>
    <w:uiPriority w:val="99"/>
    <w:semiHidden/>
    <w:unhideWhenUsed/>
    <w:rsid w:val="00572325"/>
    <w:pPr>
      <w:spacing w:before="100" w:beforeAutospacing="1" w:after="142" w:line="276"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43163">
      <w:bodyDiv w:val="1"/>
      <w:marLeft w:val="0"/>
      <w:marRight w:val="0"/>
      <w:marTop w:val="0"/>
      <w:marBottom w:val="0"/>
      <w:divBdr>
        <w:top w:val="none" w:sz="0" w:space="0" w:color="auto"/>
        <w:left w:val="none" w:sz="0" w:space="0" w:color="auto"/>
        <w:bottom w:val="none" w:sz="0" w:space="0" w:color="auto"/>
        <w:right w:val="none" w:sz="0" w:space="0" w:color="auto"/>
      </w:divBdr>
    </w:div>
    <w:div w:id="917832992">
      <w:bodyDiv w:val="1"/>
      <w:marLeft w:val="0"/>
      <w:marRight w:val="0"/>
      <w:marTop w:val="0"/>
      <w:marBottom w:val="0"/>
      <w:divBdr>
        <w:top w:val="none" w:sz="0" w:space="0" w:color="auto"/>
        <w:left w:val="none" w:sz="0" w:space="0" w:color="auto"/>
        <w:bottom w:val="none" w:sz="0" w:space="0" w:color="auto"/>
        <w:right w:val="none" w:sz="0" w:space="0" w:color="auto"/>
      </w:divBdr>
    </w:div>
    <w:div w:id="988827332">
      <w:bodyDiv w:val="1"/>
      <w:marLeft w:val="0"/>
      <w:marRight w:val="0"/>
      <w:marTop w:val="0"/>
      <w:marBottom w:val="0"/>
      <w:divBdr>
        <w:top w:val="none" w:sz="0" w:space="0" w:color="auto"/>
        <w:left w:val="none" w:sz="0" w:space="0" w:color="auto"/>
        <w:bottom w:val="none" w:sz="0" w:space="0" w:color="auto"/>
        <w:right w:val="none" w:sz="0" w:space="0" w:color="auto"/>
      </w:divBdr>
    </w:div>
    <w:div w:id="1101413339">
      <w:bodyDiv w:val="1"/>
      <w:marLeft w:val="0"/>
      <w:marRight w:val="0"/>
      <w:marTop w:val="0"/>
      <w:marBottom w:val="0"/>
      <w:divBdr>
        <w:top w:val="none" w:sz="0" w:space="0" w:color="auto"/>
        <w:left w:val="none" w:sz="0" w:space="0" w:color="auto"/>
        <w:bottom w:val="none" w:sz="0" w:space="0" w:color="auto"/>
        <w:right w:val="none" w:sz="0" w:space="0" w:color="auto"/>
      </w:divBdr>
    </w:div>
    <w:div w:id="1112743615">
      <w:bodyDiv w:val="1"/>
      <w:marLeft w:val="0"/>
      <w:marRight w:val="0"/>
      <w:marTop w:val="0"/>
      <w:marBottom w:val="0"/>
      <w:divBdr>
        <w:top w:val="none" w:sz="0" w:space="0" w:color="auto"/>
        <w:left w:val="none" w:sz="0" w:space="0" w:color="auto"/>
        <w:bottom w:val="none" w:sz="0" w:space="0" w:color="auto"/>
        <w:right w:val="none" w:sz="0" w:space="0" w:color="auto"/>
      </w:divBdr>
    </w:div>
    <w:div w:id="1172453490">
      <w:bodyDiv w:val="1"/>
      <w:marLeft w:val="0"/>
      <w:marRight w:val="0"/>
      <w:marTop w:val="0"/>
      <w:marBottom w:val="0"/>
      <w:divBdr>
        <w:top w:val="none" w:sz="0" w:space="0" w:color="auto"/>
        <w:left w:val="none" w:sz="0" w:space="0" w:color="auto"/>
        <w:bottom w:val="none" w:sz="0" w:space="0" w:color="auto"/>
        <w:right w:val="none" w:sz="0" w:space="0" w:color="auto"/>
      </w:divBdr>
    </w:div>
    <w:div w:id="20675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1859</Words>
  <Characters>11713</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Aug</dc:creator>
  <cp:keywords/>
  <dc:description/>
  <cp:lastModifiedBy>Bryson, Leah</cp:lastModifiedBy>
  <cp:revision>7</cp:revision>
  <dcterms:created xsi:type="dcterms:W3CDTF">2021-06-21T11:42:00Z</dcterms:created>
  <dcterms:modified xsi:type="dcterms:W3CDTF">2021-06-25T12:47:00Z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2021-06-20T08:30:11Z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11653d18-dd5b-4c62-886e-04daac2c3d37</vt:lpwstr>
  </property>
  <property fmtid="{D5CDD505-2E9C-101B-9397-08002B2CF9AE}" pid="8" name="MSIP_Label_ea60d57e-af5b-4752-ac57-3e4f28ca11dc_ContentBits">
    <vt:lpwstr>0</vt:lpwstr>
  </property>
</Properties>
</file>